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85A" w:rsidRPr="00EB3FD8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AA385A" w:rsidRPr="00EB3FD8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AA385A" w:rsidRPr="00EB3FD8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444FEA" w:rsidRPr="00EB3FD8" w:rsidRDefault="00FF3DC1" w:rsidP="004A2920">
      <w:pPr>
        <w:spacing w:line="276" w:lineRule="auto"/>
        <w:jc w:val="center"/>
        <w:rPr>
          <w:rFonts w:ascii="Trebuchet MS" w:hAnsi="Trebuchet MS"/>
          <w:sz w:val="100"/>
          <w:szCs w:val="100"/>
        </w:rPr>
      </w:pPr>
      <w:r>
        <w:rPr>
          <w:rFonts w:ascii="Trebuchet MS" w:hAnsi="Trebuchet MS"/>
          <w:sz w:val="100"/>
          <w:szCs w:val="100"/>
        </w:rPr>
        <w:t>British Tech Network - Mac</w:t>
      </w:r>
    </w:p>
    <w:p w:rsidR="00AA385A" w:rsidRPr="00826E59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AA385A" w:rsidRPr="00EB3FD8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AA385A" w:rsidRPr="00EB3FD8" w:rsidRDefault="00AA385A" w:rsidP="004A2920">
      <w:pPr>
        <w:spacing w:line="276" w:lineRule="auto"/>
        <w:jc w:val="center"/>
        <w:rPr>
          <w:rFonts w:ascii="Trebuchet MS" w:hAnsi="Trebuchet MS"/>
        </w:rPr>
      </w:pPr>
    </w:p>
    <w:p w:rsidR="00AA385A" w:rsidRPr="00EB3FD8" w:rsidRDefault="0078192B" w:rsidP="004A2920">
      <w:pPr>
        <w:spacing w:line="276" w:lineRule="auto"/>
        <w:jc w:val="center"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  <w:t xml:space="preserve">Chris </w:t>
      </w:r>
      <w:proofErr w:type="spellStart"/>
      <w:r>
        <w:rPr>
          <w:rFonts w:ascii="Trebuchet MS" w:hAnsi="Trebuchet MS"/>
          <w:sz w:val="40"/>
          <w:szCs w:val="40"/>
        </w:rPr>
        <w:t>Kimpton</w:t>
      </w:r>
      <w:proofErr w:type="spellEnd"/>
    </w:p>
    <w:p w:rsidR="00AA385A" w:rsidRPr="00EB3FD8" w:rsidRDefault="00AA385A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40"/>
          <w:szCs w:val="40"/>
        </w:rPr>
      </w:pPr>
      <w:r w:rsidRPr="00EB3FD8">
        <w:rPr>
          <w:rFonts w:ascii="Trebuchet MS" w:hAnsi="Trebuchet MS"/>
          <w:sz w:val="40"/>
          <w:szCs w:val="40"/>
        </w:rPr>
        <w:br w:type="page"/>
      </w:r>
    </w:p>
    <w:p w:rsidR="00AA385A" w:rsidRPr="00EB3FD8" w:rsidRDefault="00AA385A" w:rsidP="004A2920">
      <w:pPr>
        <w:pStyle w:val="ListParagraph"/>
        <w:numPr>
          <w:ilvl w:val="0"/>
          <w:numId w:val="2"/>
        </w:numPr>
        <w:spacing w:line="276" w:lineRule="auto"/>
        <w:ind w:leftChars="0"/>
        <w:jc w:val="left"/>
        <w:rPr>
          <w:rFonts w:ascii="Trebuchet MS" w:hAnsi="Trebuchet MS"/>
          <w:b/>
          <w:sz w:val="26"/>
          <w:szCs w:val="26"/>
        </w:rPr>
      </w:pPr>
      <w:r w:rsidRPr="00EB3FD8">
        <w:rPr>
          <w:rFonts w:ascii="Trebuchet MS" w:hAnsi="Trebuchet MS"/>
          <w:b/>
          <w:sz w:val="26"/>
          <w:szCs w:val="26"/>
        </w:rPr>
        <w:lastRenderedPageBreak/>
        <w:t>Revision History</w:t>
      </w:r>
    </w:p>
    <w:p w:rsidR="00EB3FD8" w:rsidRPr="00EB3FD8" w:rsidRDefault="00EB3FD8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tbl>
      <w:tblPr>
        <w:tblStyle w:val="TableGrid"/>
        <w:tblW w:w="9039" w:type="dxa"/>
        <w:tblLook w:val="04A0"/>
      </w:tblPr>
      <w:tblGrid>
        <w:gridCol w:w="1460"/>
        <w:gridCol w:w="1342"/>
        <w:gridCol w:w="4819"/>
        <w:gridCol w:w="1418"/>
      </w:tblGrid>
      <w:tr w:rsidR="00EB3FD8" w:rsidRPr="0030426A" w:rsidTr="00EB3FD8">
        <w:trPr>
          <w:trHeight w:val="401"/>
        </w:trPr>
        <w:tc>
          <w:tcPr>
            <w:tcW w:w="1460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30426A">
              <w:rPr>
                <w:rFonts w:ascii="Trebuchet MS" w:hAnsi="Trebuchet MS"/>
                <w:b/>
                <w:sz w:val="24"/>
                <w:szCs w:val="24"/>
              </w:rPr>
              <w:t>Version</w:t>
            </w:r>
          </w:p>
        </w:tc>
        <w:tc>
          <w:tcPr>
            <w:tcW w:w="1342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30426A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4819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30426A">
              <w:rPr>
                <w:rFonts w:ascii="Trebuchet MS" w:hAnsi="Trebuchet MS"/>
                <w:b/>
                <w:sz w:val="24"/>
                <w:szCs w:val="24"/>
              </w:rPr>
              <w:t>Description</w:t>
            </w:r>
          </w:p>
        </w:tc>
        <w:tc>
          <w:tcPr>
            <w:tcW w:w="1418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30426A">
              <w:rPr>
                <w:rFonts w:ascii="Trebuchet MS" w:hAnsi="Trebuchet MS"/>
                <w:b/>
                <w:sz w:val="24"/>
                <w:szCs w:val="24"/>
              </w:rPr>
              <w:t>Author</w:t>
            </w:r>
          </w:p>
        </w:tc>
      </w:tr>
      <w:tr w:rsidR="00EB3FD8" w:rsidRPr="0030426A" w:rsidTr="00EB3FD8">
        <w:trPr>
          <w:trHeight w:val="690"/>
        </w:trPr>
        <w:tc>
          <w:tcPr>
            <w:tcW w:w="1460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i/>
                <w:color w:val="008000"/>
                <w:szCs w:val="20"/>
              </w:rPr>
            </w:pPr>
            <w:r w:rsidRPr="0030426A">
              <w:rPr>
                <w:rFonts w:ascii="Trebuchet MS" w:hAnsi="Trebuchet MS"/>
                <w:i/>
                <w:color w:val="008000"/>
                <w:szCs w:val="20"/>
              </w:rPr>
              <w:t>1.0</w:t>
            </w:r>
          </w:p>
        </w:tc>
        <w:tc>
          <w:tcPr>
            <w:tcW w:w="1342" w:type="dxa"/>
            <w:vAlign w:val="center"/>
          </w:tcPr>
          <w:p w:rsidR="00EB3FD8" w:rsidRPr="0030426A" w:rsidRDefault="00FF3DC1" w:rsidP="004A2920">
            <w:pPr>
              <w:spacing w:line="276" w:lineRule="auto"/>
              <w:jc w:val="center"/>
              <w:rPr>
                <w:rFonts w:ascii="Trebuchet MS" w:hAnsi="Trebuchet MS"/>
                <w:i/>
                <w:color w:val="008000"/>
                <w:szCs w:val="20"/>
              </w:rPr>
            </w:pPr>
            <w:r>
              <w:rPr>
                <w:rFonts w:ascii="Trebuchet MS" w:hAnsi="Trebuchet MS"/>
                <w:i/>
                <w:color w:val="008000"/>
                <w:szCs w:val="20"/>
              </w:rPr>
              <w:t>2012.6.</w:t>
            </w:r>
            <w:r w:rsidR="0078192B">
              <w:rPr>
                <w:rFonts w:ascii="Trebuchet MS" w:hAnsi="Trebuchet MS"/>
                <w:i/>
                <w:color w:val="008000"/>
                <w:szCs w:val="20"/>
              </w:rPr>
              <w:t>1</w:t>
            </w:r>
            <w:r>
              <w:rPr>
                <w:rFonts w:ascii="Trebuchet MS" w:hAnsi="Trebuchet MS"/>
                <w:i/>
                <w:color w:val="008000"/>
                <w:szCs w:val="20"/>
              </w:rPr>
              <w:t>0</w:t>
            </w:r>
          </w:p>
        </w:tc>
        <w:tc>
          <w:tcPr>
            <w:tcW w:w="4819" w:type="dxa"/>
            <w:vAlign w:val="center"/>
          </w:tcPr>
          <w:p w:rsidR="00EB3FD8" w:rsidRPr="0030426A" w:rsidRDefault="0078192B" w:rsidP="004A2920">
            <w:pPr>
              <w:pStyle w:val="ListParagraph"/>
              <w:numPr>
                <w:ilvl w:val="0"/>
                <w:numId w:val="3"/>
              </w:numPr>
              <w:spacing w:line="276" w:lineRule="auto"/>
              <w:ind w:leftChars="0"/>
              <w:rPr>
                <w:rFonts w:ascii="Trebuchet MS" w:hAnsi="Trebuchet MS"/>
                <w:i/>
                <w:color w:val="008000"/>
                <w:szCs w:val="20"/>
              </w:rPr>
            </w:pPr>
            <w:r>
              <w:rPr>
                <w:rFonts w:ascii="Trebuchet MS" w:hAnsi="Trebuchet MS"/>
                <w:i/>
                <w:color w:val="008000"/>
                <w:szCs w:val="20"/>
              </w:rPr>
              <w:t>Initial version</w:t>
            </w:r>
          </w:p>
          <w:p w:rsidR="00EB3FD8" w:rsidRPr="0030426A" w:rsidRDefault="00EB3FD8" w:rsidP="0078192B">
            <w:pPr>
              <w:pStyle w:val="ListParagraph"/>
              <w:spacing w:line="276" w:lineRule="auto"/>
              <w:ind w:leftChars="0" w:left="360"/>
              <w:rPr>
                <w:rFonts w:ascii="Trebuchet MS" w:hAnsi="Trebuchet MS"/>
                <w:i/>
                <w:color w:val="00800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B3FD8" w:rsidRPr="0030426A" w:rsidRDefault="0078192B" w:rsidP="004A2920">
            <w:pPr>
              <w:spacing w:line="276" w:lineRule="auto"/>
              <w:jc w:val="center"/>
              <w:rPr>
                <w:rFonts w:ascii="Trebuchet MS" w:hAnsi="Trebuchet MS"/>
                <w:i/>
                <w:color w:val="008000"/>
                <w:szCs w:val="20"/>
              </w:rPr>
            </w:pPr>
            <w:r>
              <w:rPr>
                <w:rFonts w:ascii="Trebuchet MS" w:hAnsi="Trebuchet MS"/>
                <w:i/>
                <w:color w:val="008000"/>
                <w:szCs w:val="20"/>
              </w:rPr>
              <w:t xml:space="preserve">Chris </w:t>
            </w:r>
            <w:proofErr w:type="spellStart"/>
            <w:r>
              <w:rPr>
                <w:rFonts w:ascii="Trebuchet MS" w:hAnsi="Trebuchet MS"/>
                <w:i/>
                <w:color w:val="008000"/>
                <w:szCs w:val="20"/>
              </w:rPr>
              <w:t>Kimpton</w:t>
            </w:r>
            <w:proofErr w:type="spellEnd"/>
          </w:p>
        </w:tc>
      </w:tr>
      <w:tr w:rsidR="00EB3FD8" w:rsidRPr="0030426A" w:rsidTr="00EB3FD8">
        <w:trPr>
          <w:trHeight w:val="558"/>
        </w:trPr>
        <w:tc>
          <w:tcPr>
            <w:tcW w:w="1460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szCs w:val="20"/>
              </w:rPr>
            </w:pPr>
          </w:p>
        </w:tc>
        <w:tc>
          <w:tcPr>
            <w:tcW w:w="1342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EB3FD8" w:rsidRPr="0030426A" w:rsidRDefault="00EB3FD8" w:rsidP="004A2920">
            <w:pPr>
              <w:spacing w:line="276" w:lineRule="auto"/>
              <w:rPr>
                <w:rFonts w:ascii="Trebuchet MS" w:hAnsi="Trebuchet MS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B3FD8" w:rsidRPr="0030426A" w:rsidRDefault="00EB3FD8" w:rsidP="004A2920">
            <w:pPr>
              <w:spacing w:line="276" w:lineRule="auto"/>
              <w:jc w:val="center"/>
              <w:rPr>
                <w:rFonts w:ascii="Trebuchet MS" w:hAnsi="Trebuchet MS"/>
                <w:szCs w:val="20"/>
              </w:rPr>
            </w:pPr>
          </w:p>
        </w:tc>
      </w:tr>
    </w:tbl>
    <w:p w:rsidR="00EB3FD8" w:rsidRDefault="00EB3FD8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EB3FD8" w:rsidRDefault="00EB3FD8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:rsidR="00FC09CC" w:rsidRPr="00EB3FD8" w:rsidRDefault="00FC09CC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sdt>
      <w:sdtPr>
        <w:rPr>
          <w:rFonts w:ascii="Trebuchet MS" w:eastAsiaTheme="minorEastAsia" w:hAnsi="Trebuchet MS" w:cstheme="minorBidi"/>
          <w:b w:val="0"/>
          <w:bCs w:val="0"/>
          <w:color w:val="auto"/>
          <w:kern w:val="2"/>
          <w:sz w:val="20"/>
          <w:szCs w:val="22"/>
          <w:lang w:val="ko-KR"/>
        </w:rPr>
        <w:id w:val="187398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C09CC" w:rsidRPr="00EB3FD8" w:rsidRDefault="006B7E73" w:rsidP="004A2920">
          <w:pPr>
            <w:pStyle w:val="TOCHeading"/>
            <w:rPr>
              <w:rFonts w:ascii="Trebuchet MS" w:hAnsi="Trebuchet MS"/>
              <w:sz w:val="32"/>
              <w:szCs w:val="32"/>
              <w:lang w:val="ko-KR"/>
            </w:rPr>
          </w:pPr>
          <w:r w:rsidRPr="00EB3FD8">
            <w:rPr>
              <w:rFonts w:ascii="Trebuchet MS" w:hAnsi="Trebuchet MS"/>
              <w:color w:val="auto"/>
              <w:sz w:val="32"/>
              <w:szCs w:val="32"/>
              <w:lang w:val="ko-KR"/>
            </w:rPr>
            <w:t>Contents</w:t>
          </w:r>
        </w:p>
        <w:p w:rsidR="00FC09CC" w:rsidRPr="00EB3FD8" w:rsidRDefault="00FC09CC" w:rsidP="004A2920">
          <w:pPr>
            <w:spacing w:line="276" w:lineRule="auto"/>
            <w:rPr>
              <w:rFonts w:ascii="Trebuchet MS" w:hAnsi="Trebuchet MS"/>
              <w:lang w:val="ko-KR"/>
            </w:rPr>
          </w:pPr>
        </w:p>
        <w:p w:rsidR="00FC09CC" w:rsidRPr="00EB3FD8" w:rsidRDefault="00FC09CC" w:rsidP="004A2920">
          <w:pPr>
            <w:spacing w:line="276" w:lineRule="auto"/>
            <w:rPr>
              <w:rFonts w:ascii="Trebuchet MS" w:hAnsi="Trebuchet MS"/>
              <w:lang w:val="ko-KR"/>
            </w:rPr>
          </w:pPr>
        </w:p>
        <w:p w:rsidR="00424A12" w:rsidRDefault="006526F6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r w:rsidRPr="006526F6">
            <w:rPr>
              <w:rFonts w:ascii="Trebuchet MS" w:hAnsi="Trebuchet MS"/>
            </w:rPr>
            <w:fldChar w:fldCharType="begin"/>
          </w:r>
          <w:r w:rsidR="00FC09CC" w:rsidRPr="00EB3FD8">
            <w:rPr>
              <w:rFonts w:ascii="Trebuchet MS" w:hAnsi="Trebuchet MS"/>
            </w:rPr>
            <w:instrText xml:space="preserve"> TOC \o "1-3" \h \z \u </w:instrText>
          </w:r>
          <w:r w:rsidRPr="006526F6">
            <w:rPr>
              <w:rFonts w:ascii="Trebuchet MS" w:hAnsi="Trebuchet MS"/>
            </w:rPr>
            <w:fldChar w:fldCharType="separate"/>
          </w:r>
          <w:r>
            <w:fldChar w:fldCharType="begin"/>
          </w:r>
          <w:r w:rsidR="00B33BDC">
            <w:instrText>HYPERLINK \l "_Toc281402849"</w:instrText>
          </w:r>
          <w:r>
            <w:fldChar w:fldCharType="separate"/>
          </w:r>
          <w:r w:rsidR="00424A12" w:rsidRPr="00BE7076">
            <w:rPr>
              <w:rStyle w:val="Hyperlink"/>
              <w:rFonts w:ascii="Trebuchet MS" w:hAnsi="Trebuchet MS"/>
              <w:b/>
              <w:noProof/>
            </w:rPr>
            <w:t>1</w:t>
          </w:r>
          <w:r w:rsidR="00424A12">
            <w:rPr>
              <w:noProof/>
              <w:kern w:val="2"/>
              <w:sz w:val="20"/>
            </w:rPr>
            <w:tab/>
          </w:r>
          <w:r w:rsidR="00424A12" w:rsidRPr="00BE7076">
            <w:rPr>
              <w:rStyle w:val="Hyperlink"/>
              <w:rFonts w:ascii="Trebuchet MS" w:hAnsi="Trebuchet MS"/>
              <w:b/>
              <w:noProof/>
            </w:rPr>
            <w:t xml:space="preserve">Description of </w:t>
          </w:r>
          <w:ins w:id="0" w:author="evab" w:date="2011-02-07T13:04:00Z">
            <w:r w:rsidR="00684ECD">
              <w:rPr>
                <w:rStyle w:val="Hyperlink"/>
                <w:rFonts w:ascii="Trebuchet MS" w:hAnsi="Trebuchet MS"/>
                <w:b/>
                <w:noProof/>
              </w:rPr>
              <w:t xml:space="preserve">the </w:t>
            </w:r>
          </w:ins>
          <w:r w:rsidR="00424A12" w:rsidRPr="00BE7076">
            <w:rPr>
              <w:rStyle w:val="Hyperlink"/>
              <w:rFonts w:ascii="Trebuchet MS" w:hAnsi="Trebuchet MS"/>
              <w:b/>
              <w:noProof/>
            </w:rPr>
            <w:t>App</w:t>
          </w:r>
          <w:r w:rsidR="00424A12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424A12">
            <w:rPr>
              <w:noProof/>
              <w:webHidden/>
            </w:rPr>
            <w:instrText xml:space="preserve"> PAGEREF _Toc281402849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424A12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424A12" w:rsidRDefault="006526F6">
          <w:pPr>
            <w:pStyle w:val="TOC2"/>
            <w:rPr>
              <w:noProof/>
              <w:kern w:val="2"/>
              <w:sz w:val="20"/>
            </w:rPr>
          </w:pPr>
          <w:hyperlink w:anchor="_Toc281402850" w:history="1">
            <w:r w:rsidR="00424A12" w:rsidRPr="00BE7076">
              <w:rPr>
                <w:rStyle w:val="Hyperlink"/>
                <w:rFonts w:ascii="Trebuchet MS" w:hAnsi="Trebuchet MS"/>
                <w:noProof/>
              </w:rPr>
              <w:t>1.1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noProof/>
              </w:rPr>
              <w:t>Objectives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526F6">
          <w:pPr>
            <w:pStyle w:val="TOC2"/>
            <w:rPr>
              <w:noProof/>
              <w:kern w:val="2"/>
              <w:sz w:val="20"/>
            </w:rPr>
          </w:pPr>
          <w:r>
            <w:fldChar w:fldCharType="begin"/>
          </w:r>
          <w:r w:rsidR="00B33BDC">
            <w:instrText>HYPERLINK \l "_Toc281402851"</w:instrText>
          </w:r>
          <w:r>
            <w:fldChar w:fldCharType="separate"/>
          </w:r>
          <w:r w:rsidR="00424A12" w:rsidRPr="00BE7076">
            <w:rPr>
              <w:rStyle w:val="Hyperlink"/>
              <w:rFonts w:ascii="Trebuchet MS" w:hAnsi="Trebuchet MS"/>
              <w:noProof/>
            </w:rPr>
            <w:t>1.2</w:t>
          </w:r>
          <w:r w:rsidR="00424A12">
            <w:rPr>
              <w:noProof/>
              <w:kern w:val="2"/>
              <w:sz w:val="20"/>
            </w:rPr>
            <w:tab/>
          </w:r>
          <w:r w:rsidR="00424A12" w:rsidRPr="00BE7076">
            <w:rPr>
              <w:rStyle w:val="Hyperlink"/>
              <w:rFonts w:ascii="Trebuchet MS" w:hAnsi="Trebuchet MS"/>
              <w:noProof/>
            </w:rPr>
            <w:t xml:space="preserve">Functions of </w:t>
          </w:r>
          <w:ins w:id="1" w:author="evab" w:date="2011-02-07T13:04:00Z">
            <w:r w:rsidR="00684ECD">
              <w:rPr>
                <w:rStyle w:val="Hyperlink"/>
                <w:rFonts w:ascii="Trebuchet MS" w:hAnsi="Trebuchet MS"/>
                <w:noProof/>
              </w:rPr>
              <w:t xml:space="preserve">the </w:t>
            </w:r>
          </w:ins>
          <w:r w:rsidR="00424A12" w:rsidRPr="00BE7076">
            <w:rPr>
              <w:rStyle w:val="Hyperlink"/>
              <w:rFonts w:ascii="Trebuchet MS" w:hAnsi="Trebuchet MS"/>
              <w:noProof/>
            </w:rPr>
            <w:t>App</w:t>
          </w:r>
          <w:r w:rsidR="00424A12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424A12">
            <w:rPr>
              <w:noProof/>
              <w:webHidden/>
            </w:rPr>
            <w:instrText xml:space="preserve"> PAGEREF _Toc281402851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424A12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424A12" w:rsidRDefault="006526F6">
          <w:pPr>
            <w:pStyle w:val="TOC2"/>
            <w:rPr>
              <w:noProof/>
              <w:kern w:val="2"/>
              <w:sz w:val="20"/>
            </w:rPr>
          </w:pPr>
          <w:hyperlink w:anchor="_Toc281402852" w:history="1">
            <w:r w:rsidR="00424A12" w:rsidRPr="00BE7076">
              <w:rPr>
                <w:rStyle w:val="Hyperlink"/>
                <w:rFonts w:ascii="Trebuchet MS" w:eastAsiaTheme="majorHAnsi" w:hAnsi="Trebuchet MS"/>
                <w:noProof/>
              </w:rPr>
              <w:t>1.3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eastAsiaTheme="majorHAnsi" w:hAnsi="Trebuchet MS"/>
                <w:noProof/>
              </w:rPr>
              <w:t>Brief Information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526F6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281402853" w:history="1">
            <w:r w:rsidR="00424A12" w:rsidRPr="00BE7076">
              <w:rPr>
                <w:rStyle w:val="Hyperlink"/>
                <w:rFonts w:ascii="Trebuchet MS" w:hAnsi="Trebuchet MS"/>
                <w:b/>
                <w:noProof/>
              </w:rPr>
              <w:t>2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b/>
                <w:noProof/>
              </w:rPr>
              <w:t>Description of UI Structure and detailed screen configurations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526F6">
          <w:pPr>
            <w:pStyle w:val="TOC2"/>
            <w:rPr>
              <w:noProof/>
              <w:kern w:val="2"/>
              <w:sz w:val="20"/>
            </w:rPr>
          </w:pPr>
          <w:hyperlink w:anchor="_Toc281402854" w:history="1">
            <w:r w:rsidR="00424A12" w:rsidRPr="00BE7076">
              <w:rPr>
                <w:rStyle w:val="Hyperlink"/>
                <w:rFonts w:ascii="Trebuchet MS" w:hAnsi="Trebuchet MS"/>
                <w:noProof/>
              </w:rPr>
              <w:t>2.1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noProof/>
              </w:rPr>
              <w:t>Whole UI structure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526F6">
          <w:pPr>
            <w:pStyle w:val="TOC2"/>
            <w:rPr>
              <w:noProof/>
              <w:kern w:val="2"/>
              <w:sz w:val="20"/>
            </w:rPr>
          </w:pPr>
          <w:hyperlink w:anchor="_Toc281402855" w:history="1">
            <w:r w:rsidR="00424A12" w:rsidRPr="00BE7076">
              <w:rPr>
                <w:rStyle w:val="Hyperlink"/>
                <w:rFonts w:ascii="Trebuchet MS" w:hAnsi="Trebuchet MS"/>
                <w:noProof/>
              </w:rPr>
              <w:t>2.2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noProof/>
              </w:rPr>
              <w:t>Description of detailed screen configuration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526F6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281402856" w:history="1">
            <w:r w:rsidR="00424A12" w:rsidRPr="00BE7076">
              <w:rPr>
                <w:rStyle w:val="Hyperlink"/>
                <w:rFonts w:ascii="Trebuchet MS" w:hAnsi="Trebuchet MS"/>
                <w:b/>
                <w:noProof/>
              </w:rPr>
              <w:t>3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b/>
                <w:noProof/>
              </w:rPr>
              <w:t>Detailed UI Function Description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526F6">
          <w:pPr>
            <w:pStyle w:val="TOC2"/>
            <w:rPr>
              <w:noProof/>
              <w:kern w:val="2"/>
              <w:sz w:val="20"/>
            </w:rPr>
          </w:pPr>
          <w:hyperlink w:anchor="_Toc281402857" w:history="1">
            <w:r w:rsidR="00424A12" w:rsidRPr="00BE7076">
              <w:rPr>
                <w:rStyle w:val="Hyperlink"/>
                <w:rFonts w:ascii="Trebuchet MS" w:hAnsi="Trebuchet MS"/>
                <w:noProof/>
              </w:rPr>
              <w:t>3.1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noProof/>
              </w:rPr>
              <w:t>Each functional UI description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526F6">
          <w:pPr>
            <w:pStyle w:val="TOC2"/>
            <w:rPr>
              <w:noProof/>
              <w:kern w:val="2"/>
              <w:sz w:val="20"/>
            </w:rPr>
          </w:pPr>
          <w:hyperlink w:anchor="_Toc281402858" w:history="1">
            <w:r w:rsidR="00424A12" w:rsidRPr="00BE7076">
              <w:rPr>
                <w:rStyle w:val="Hyperlink"/>
                <w:rFonts w:ascii="Trebuchet MS" w:hAnsi="Trebuchet MS"/>
                <w:noProof/>
              </w:rPr>
              <w:t>3.2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noProof/>
              </w:rPr>
              <w:t>Describe Input value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526F6">
          <w:pPr>
            <w:pStyle w:val="TOC2"/>
            <w:rPr>
              <w:noProof/>
              <w:kern w:val="2"/>
              <w:sz w:val="20"/>
            </w:rPr>
          </w:pPr>
          <w:hyperlink w:anchor="_Toc281402859" w:history="1">
            <w:r w:rsidR="00424A12" w:rsidRPr="00BE7076">
              <w:rPr>
                <w:rStyle w:val="Hyperlink"/>
                <w:rFonts w:ascii="Trebuchet MS" w:hAnsi="Trebuchet MS"/>
                <w:noProof/>
              </w:rPr>
              <w:t>3.3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noProof/>
              </w:rPr>
              <w:t>How to check multi languages(required)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526F6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281402860" w:history="1">
            <w:r w:rsidR="00424A12" w:rsidRPr="00BE7076">
              <w:rPr>
                <w:rStyle w:val="Hyperlink"/>
                <w:rFonts w:ascii="Trebuchet MS" w:hAnsi="Trebuchet MS"/>
                <w:b/>
                <w:noProof/>
              </w:rPr>
              <w:t>4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b/>
                <w:noProof/>
              </w:rPr>
              <w:t>Detailed Usage Scenario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12" w:rsidRDefault="006526F6">
          <w:pPr>
            <w:pStyle w:val="TOC2"/>
            <w:rPr>
              <w:noProof/>
              <w:kern w:val="2"/>
              <w:sz w:val="20"/>
            </w:rPr>
          </w:pPr>
          <w:hyperlink w:anchor="_Toc281402861" w:history="1">
            <w:r w:rsidR="00424A12" w:rsidRPr="00BE7076">
              <w:rPr>
                <w:rStyle w:val="Hyperlink"/>
                <w:rFonts w:ascii="Trebuchet MS" w:hAnsi="Trebuchet MS"/>
                <w:noProof/>
              </w:rPr>
              <w:t>4.1</w:t>
            </w:r>
            <w:r w:rsidR="00424A12">
              <w:rPr>
                <w:noProof/>
                <w:kern w:val="2"/>
                <w:sz w:val="20"/>
              </w:rPr>
              <w:tab/>
            </w:r>
            <w:r w:rsidR="00424A12" w:rsidRPr="00BE7076">
              <w:rPr>
                <w:rStyle w:val="Hyperlink"/>
                <w:rFonts w:ascii="Trebuchet MS" w:hAnsi="Trebuchet MS"/>
                <w:noProof/>
              </w:rPr>
              <w:t>Usage Scenario</w:t>
            </w:r>
            <w:r w:rsidR="00424A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4A12">
              <w:rPr>
                <w:noProof/>
                <w:webHidden/>
              </w:rPr>
              <w:instrText xml:space="preserve"> PAGEREF _Toc281402861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A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9CC" w:rsidRPr="00EB3FD8" w:rsidRDefault="006526F6" w:rsidP="004A2920">
          <w:pPr>
            <w:spacing w:line="276" w:lineRule="auto"/>
            <w:rPr>
              <w:rFonts w:ascii="Trebuchet MS" w:hAnsi="Trebuchet MS"/>
            </w:rPr>
          </w:pPr>
          <w:r w:rsidRPr="00EB3FD8">
            <w:rPr>
              <w:rFonts w:ascii="Trebuchet MS" w:hAnsi="Trebuchet MS"/>
            </w:rPr>
            <w:fldChar w:fldCharType="end"/>
          </w:r>
        </w:p>
      </w:sdtContent>
    </w:sdt>
    <w:p w:rsidR="00FC09CC" w:rsidRPr="00EB3FD8" w:rsidRDefault="00FC09CC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FC09CC" w:rsidRPr="00EB3FD8" w:rsidRDefault="00FC09CC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E8057A" w:rsidRDefault="00FC09CC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  <w:r w:rsidRPr="00EB3FD8">
        <w:rPr>
          <w:rFonts w:ascii="Trebuchet MS" w:hAnsi="Trebuchet MS"/>
          <w:sz w:val="24"/>
          <w:szCs w:val="24"/>
        </w:rPr>
        <w:br w:type="page"/>
      </w:r>
    </w:p>
    <w:p w:rsidR="00D37419" w:rsidRPr="00DF1FA3" w:rsidRDefault="004A2920" w:rsidP="004A2920">
      <w:pPr>
        <w:spacing w:line="276" w:lineRule="auto"/>
        <w:jc w:val="left"/>
        <w:rPr>
          <w:rFonts w:ascii="Trebuchet MS" w:hAnsi="Trebuchet MS"/>
          <w:b/>
          <w:i/>
          <w:color w:val="008000"/>
          <w:szCs w:val="20"/>
        </w:rPr>
      </w:pPr>
      <w:r w:rsidRPr="004A2920">
        <w:rPr>
          <w:rFonts w:ascii="Trebuchet MS" w:hAnsi="Trebuchet MS"/>
          <w:i/>
          <w:color w:val="008000"/>
          <w:szCs w:val="20"/>
        </w:rPr>
        <w:lastRenderedPageBreak/>
        <w:t>P</w:t>
      </w:r>
      <w:r w:rsidRPr="004A2920">
        <w:rPr>
          <w:rFonts w:ascii="Trebuchet MS" w:hAnsi="Trebuchet MS" w:hint="eastAsia"/>
          <w:i/>
          <w:color w:val="008000"/>
          <w:szCs w:val="20"/>
        </w:rPr>
        <w:t xml:space="preserve">lease be sure </w:t>
      </w:r>
      <w:r w:rsidR="00DF1FA3">
        <w:rPr>
          <w:rFonts w:ascii="Trebuchet MS" w:hAnsi="Trebuchet MS" w:hint="eastAsia"/>
          <w:i/>
          <w:color w:val="008000"/>
          <w:szCs w:val="20"/>
        </w:rPr>
        <w:t>to</w:t>
      </w:r>
      <w:r w:rsidRPr="004A2920">
        <w:rPr>
          <w:rFonts w:ascii="Trebuchet MS" w:hAnsi="Trebuchet MS" w:hint="eastAsia"/>
          <w:i/>
          <w:color w:val="008000"/>
          <w:szCs w:val="20"/>
        </w:rPr>
        <w:t xml:space="preserve"> follow this template </w:t>
      </w:r>
      <w:r w:rsidR="00DF1FA3">
        <w:rPr>
          <w:rFonts w:ascii="Trebuchet MS" w:hAnsi="Trebuchet MS" w:hint="eastAsia"/>
          <w:i/>
          <w:color w:val="008000"/>
          <w:szCs w:val="20"/>
        </w:rPr>
        <w:t xml:space="preserve">as much </w:t>
      </w:r>
      <w:r w:rsidRPr="004A2920">
        <w:rPr>
          <w:rFonts w:ascii="Trebuchet MS" w:hAnsi="Trebuchet MS" w:hint="eastAsia"/>
          <w:i/>
          <w:color w:val="008000"/>
          <w:szCs w:val="20"/>
        </w:rPr>
        <w:t>as possible</w:t>
      </w:r>
      <w:r w:rsidRPr="00DF1FA3">
        <w:rPr>
          <w:rFonts w:ascii="Trebuchet MS" w:hAnsi="Trebuchet MS" w:hint="eastAsia"/>
          <w:b/>
          <w:i/>
          <w:color w:val="008000"/>
          <w:szCs w:val="20"/>
        </w:rPr>
        <w:t>,</w:t>
      </w:r>
      <w:r w:rsidRPr="00DF1FA3">
        <w:rPr>
          <w:rFonts w:ascii="Trebuchet MS" w:hAnsi="Trebuchet MS" w:hint="eastAsia"/>
          <w:b/>
          <w:i/>
          <w:color w:val="008000"/>
          <w:szCs w:val="20"/>
          <w:u w:val="single"/>
        </w:rPr>
        <w:t xml:space="preserve"> </w:t>
      </w:r>
      <w:r w:rsidR="00D37419" w:rsidRPr="00DF1FA3">
        <w:rPr>
          <w:rFonts w:ascii="Trebuchet MS" w:hAnsi="Trebuchet MS"/>
          <w:b/>
          <w:i/>
          <w:color w:val="008000"/>
          <w:szCs w:val="20"/>
          <w:u w:val="single"/>
        </w:rPr>
        <w:t xml:space="preserve">if </w:t>
      </w:r>
      <w:r w:rsidR="00DF1FA3" w:rsidRPr="00DF1FA3">
        <w:rPr>
          <w:rFonts w:ascii="Trebuchet MS" w:hAnsi="Trebuchet MS"/>
          <w:b/>
          <w:i/>
          <w:color w:val="008000"/>
          <w:szCs w:val="20"/>
          <w:u w:val="single"/>
        </w:rPr>
        <w:t>‘required’ items haven’t</w:t>
      </w:r>
      <w:r w:rsidR="00DF1FA3" w:rsidRPr="00DF1FA3">
        <w:rPr>
          <w:rFonts w:ascii="Trebuchet MS" w:hAnsi="Trebuchet MS" w:hint="eastAsia"/>
          <w:b/>
          <w:i/>
          <w:color w:val="008000"/>
          <w:szCs w:val="20"/>
          <w:u w:val="single"/>
        </w:rPr>
        <w:t xml:space="preserve"> been</w:t>
      </w:r>
      <w:r w:rsidR="003A062E">
        <w:rPr>
          <w:rFonts w:ascii="Trebuchet MS" w:hAnsi="Trebuchet MS"/>
          <w:b/>
          <w:i/>
          <w:color w:val="008000"/>
          <w:szCs w:val="20"/>
          <w:u w:val="single"/>
        </w:rPr>
        <w:t xml:space="preserve"> written, </w:t>
      </w:r>
      <w:r w:rsidR="003A062E">
        <w:rPr>
          <w:rFonts w:ascii="Trebuchet MS" w:hAnsi="Trebuchet MS" w:hint="eastAsia"/>
          <w:b/>
          <w:i/>
          <w:color w:val="008000"/>
          <w:szCs w:val="20"/>
          <w:u w:val="single"/>
        </w:rPr>
        <w:t>a test request</w:t>
      </w:r>
      <w:r w:rsidR="00DF1FA3" w:rsidRPr="00DF1FA3">
        <w:rPr>
          <w:rFonts w:ascii="Trebuchet MS" w:hAnsi="Trebuchet MS"/>
          <w:b/>
          <w:i/>
          <w:color w:val="008000"/>
          <w:szCs w:val="20"/>
          <w:u w:val="single"/>
        </w:rPr>
        <w:t xml:space="preserve"> </w:t>
      </w:r>
      <w:r w:rsidR="00DF1FA3" w:rsidRPr="00DF1FA3">
        <w:rPr>
          <w:rFonts w:ascii="Trebuchet MS" w:hAnsi="Trebuchet MS" w:hint="eastAsia"/>
          <w:b/>
          <w:i/>
          <w:color w:val="008000"/>
          <w:szCs w:val="20"/>
          <w:u w:val="single"/>
        </w:rPr>
        <w:t>would</w:t>
      </w:r>
      <w:r w:rsidRPr="00DF1FA3">
        <w:rPr>
          <w:rFonts w:ascii="Trebuchet MS" w:hAnsi="Trebuchet MS"/>
          <w:b/>
          <w:i/>
          <w:color w:val="008000"/>
          <w:szCs w:val="20"/>
          <w:u w:val="single"/>
        </w:rPr>
        <w:t xml:space="preserve"> be rejected</w:t>
      </w:r>
    </w:p>
    <w:p w:rsidR="00D37419" w:rsidRPr="00EB3FD8" w:rsidRDefault="00D37419" w:rsidP="004A2920">
      <w:pPr>
        <w:widowControl/>
        <w:wordWrap/>
        <w:autoSpaceDE/>
        <w:autoSpaceDN/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AA385A" w:rsidRPr="00EB3FD8" w:rsidRDefault="003A062E" w:rsidP="004A2920">
      <w:pPr>
        <w:pStyle w:val="ListParagraph"/>
        <w:numPr>
          <w:ilvl w:val="0"/>
          <w:numId w:val="4"/>
        </w:numPr>
        <w:spacing w:line="276" w:lineRule="auto"/>
        <w:ind w:leftChars="0"/>
        <w:jc w:val="left"/>
        <w:outlineLvl w:val="0"/>
        <w:rPr>
          <w:rFonts w:ascii="Trebuchet MS" w:hAnsi="Trebuchet MS"/>
          <w:b/>
          <w:sz w:val="26"/>
          <w:szCs w:val="26"/>
        </w:rPr>
      </w:pPr>
      <w:bookmarkStart w:id="2" w:name="_Toc281402849"/>
      <w:r>
        <w:rPr>
          <w:rFonts w:ascii="Trebuchet MS" w:hAnsi="Trebuchet MS" w:hint="eastAsia"/>
          <w:b/>
          <w:sz w:val="26"/>
          <w:szCs w:val="26"/>
        </w:rPr>
        <w:t>D</w:t>
      </w:r>
      <w:r w:rsidR="006B7E73" w:rsidRPr="00EB3FD8">
        <w:rPr>
          <w:rFonts w:ascii="Trebuchet MS" w:hAnsi="Trebuchet MS"/>
          <w:b/>
          <w:sz w:val="26"/>
          <w:szCs w:val="26"/>
        </w:rPr>
        <w:t>escription</w:t>
      </w:r>
      <w:r>
        <w:rPr>
          <w:rFonts w:ascii="Trebuchet MS" w:hAnsi="Trebuchet MS" w:hint="eastAsia"/>
          <w:b/>
          <w:sz w:val="26"/>
          <w:szCs w:val="26"/>
        </w:rPr>
        <w:t xml:space="preserve"> of </w:t>
      </w:r>
      <w:r w:rsidR="00FF3DC1">
        <w:rPr>
          <w:rFonts w:ascii="Trebuchet MS" w:hAnsi="Trebuchet MS"/>
          <w:b/>
          <w:sz w:val="26"/>
          <w:szCs w:val="26"/>
        </w:rPr>
        <w:t>BTN-Mac</w:t>
      </w:r>
      <w:ins w:id="3" w:author="evab" w:date="2011-02-07T13:05:00Z">
        <w:r w:rsidR="00684ECD">
          <w:rPr>
            <w:rFonts w:ascii="Trebuchet MS" w:hAnsi="Trebuchet MS"/>
            <w:b/>
            <w:sz w:val="26"/>
            <w:szCs w:val="26"/>
          </w:rPr>
          <w:t xml:space="preserve"> </w:t>
        </w:r>
      </w:ins>
      <w:r>
        <w:rPr>
          <w:rFonts w:ascii="Trebuchet MS" w:hAnsi="Trebuchet MS" w:hint="eastAsia"/>
          <w:b/>
          <w:sz w:val="26"/>
          <w:szCs w:val="26"/>
        </w:rPr>
        <w:t>App</w:t>
      </w:r>
      <w:bookmarkEnd w:id="2"/>
    </w:p>
    <w:p w:rsidR="0094086F" w:rsidRPr="00EB3FD8" w:rsidRDefault="00D0628F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4" w:name="_Toc281402850"/>
      <w:r w:rsidRPr="00EB3FD8">
        <w:rPr>
          <w:rFonts w:ascii="Trebuchet MS" w:hAnsi="Trebuchet MS"/>
          <w:sz w:val="24"/>
          <w:szCs w:val="24"/>
        </w:rPr>
        <w:t>Objectives</w:t>
      </w:r>
      <w:bookmarkEnd w:id="4"/>
    </w:p>
    <w:sdt>
      <w:sdtPr>
        <w:rPr>
          <w:rFonts w:ascii="Trebuchet MS" w:hAnsi="Trebuchet MS"/>
          <w:sz w:val="24"/>
          <w:szCs w:val="24"/>
        </w:rPr>
        <w:id w:val="18739885"/>
      </w:sdtPr>
      <w:sdtEndPr>
        <w:rPr>
          <w:i/>
          <w:color w:val="008000"/>
        </w:rPr>
      </w:sdtEndPr>
      <w:sdtContent>
        <w:p w:rsidR="00195EFE" w:rsidRDefault="0078192B" w:rsidP="004A2920">
          <w:pPr>
            <w:spacing w:line="276" w:lineRule="auto"/>
            <w:ind w:left="192" w:firstLine="800"/>
            <w:jc w:val="left"/>
            <w:rPr>
              <w:rFonts w:ascii="Trebuchet MS" w:hAnsi="Trebuchet MS"/>
              <w:i/>
              <w:color w:val="008000"/>
              <w:sz w:val="24"/>
              <w:szCs w:val="24"/>
            </w:rPr>
          </w:pPr>
          <w:r>
            <w:rPr>
              <w:rFonts w:ascii="Trebuchet MS" w:hAnsi="Trebuchet MS"/>
              <w:i/>
              <w:color w:val="008000"/>
              <w:sz w:val="24"/>
              <w:szCs w:val="24"/>
            </w:rPr>
            <w:t>The app provides a fr</w:t>
          </w:r>
          <w:r w:rsidR="00FF3DC1">
            <w:rPr>
              <w:rFonts w:ascii="Trebuchet MS" w:hAnsi="Trebuchet MS"/>
              <w:i/>
              <w:color w:val="008000"/>
              <w:sz w:val="24"/>
              <w:szCs w:val="24"/>
            </w:rPr>
            <w:t>ont end into the British Tech Network Mac</w:t>
          </w:r>
          <w:r>
            <w:rPr>
              <w:rFonts w:ascii="Trebuchet MS" w:hAnsi="Trebuchet MS"/>
              <w:i/>
              <w:color w:val="008000"/>
              <w:sz w:val="24"/>
              <w:szCs w:val="24"/>
            </w:rPr>
            <w:t xml:space="preserve"> podcast on Samsung Smart TVs</w:t>
          </w:r>
        </w:p>
      </w:sdtContent>
    </w:sdt>
    <w:p w:rsidR="00874968" w:rsidRPr="00D37419" w:rsidRDefault="00874968" w:rsidP="004A2920">
      <w:pPr>
        <w:spacing w:line="276" w:lineRule="auto"/>
        <w:ind w:left="192" w:firstLine="800"/>
        <w:jc w:val="left"/>
        <w:rPr>
          <w:rFonts w:ascii="Trebuchet MS" w:hAnsi="Trebuchet MS"/>
          <w:i/>
          <w:color w:val="008000"/>
          <w:sz w:val="24"/>
          <w:szCs w:val="24"/>
        </w:rPr>
      </w:pPr>
    </w:p>
    <w:p w:rsidR="00195EFE" w:rsidRPr="00EB3FD8" w:rsidRDefault="006B7E73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5" w:name="_Toc280789038"/>
      <w:bookmarkStart w:id="6" w:name="_Toc281402851"/>
      <w:r w:rsidRPr="00EB3FD8">
        <w:rPr>
          <w:rFonts w:ascii="Trebuchet MS" w:hAnsi="Trebuchet MS"/>
          <w:sz w:val="24"/>
          <w:szCs w:val="24"/>
        </w:rPr>
        <w:t>Function</w:t>
      </w:r>
      <w:r w:rsidR="002A05A7" w:rsidRPr="00EB3FD8">
        <w:rPr>
          <w:rFonts w:ascii="Trebuchet MS" w:hAnsi="Trebuchet MS"/>
          <w:sz w:val="24"/>
          <w:szCs w:val="24"/>
        </w:rPr>
        <w:t>s</w:t>
      </w:r>
      <w:r w:rsidRPr="00EB3FD8">
        <w:rPr>
          <w:rFonts w:ascii="Trebuchet MS" w:hAnsi="Trebuchet MS"/>
          <w:sz w:val="24"/>
          <w:szCs w:val="24"/>
        </w:rPr>
        <w:t xml:space="preserve"> of </w:t>
      </w:r>
      <w:r w:rsidR="00FF3DC1">
        <w:rPr>
          <w:rFonts w:ascii="Trebuchet MS" w:hAnsi="Trebuchet MS"/>
          <w:sz w:val="24"/>
          <w:szCs w:val="24"/>
        </w:rPr>
        <w:t>BTN-Mac</w:t>
      </w:r>
      <w:ins w:id="7" w:author="evab" w:date="2011-02-07T13:05:00Z">
        <w:r w:rsidR="00684ECD">
          <w:rPr>
            <w:rFonts w:ascii="Trebuchet MS" w:hAnsi="Trebuchet MS"/>
            <w:sz w:val="24"/>
            <w:szCs w:val="24"/>
          </w:rPr>
          <w:t xml:space="preserve"> </w:t>
        </w:r>
      </w:ins>
      <w:r w:rsidR="00195EFE" w:rsidRPr="00EB3FD8">
        <w:rPr>
          <w:rFonts w:ascii="Trebuchet MS" w:hAnsi="Trebuchet MS"/>
          <w:sz w:val="24"/>
          <w:szCs w:val="24"/>
        </w:rPr>
        <w:t>App</w:t>
      </w:r>
      <w:bookmarkEnd w:id="5"/>
      <w:bookmarkEnd w:id="6"/>
    </w:p>
    <w:sdt>
      <w:sdtPr>
        <w:rPr>
          <w:rFonts w:ascii="Trebuchet MS" w:hAnsi="Trebuchet MS"/>
          <w:i/>
          <w:color w:val="008000"/>
          <w:sz w:val="24"/>
          <w:szCs w:val="24"/>
        </w:rPr>
        <w:id w:val="18739886"/>
      </w:sdtPr>
      <w:sdtContent>
        <w:p w:rsidR="00195EFE" w:rsidRDefault="0078192B" w:rsidP="004A2920">
          <w:pPr>
            <w:spacing w:line="276" w:lineRule="auto"/>
            <w:ind w:left="192" w:firstLine="800"/>
            <w:jc w:val="left"/>
            <w:rPr>
              <w:rFonts w:ascii="Trebuchet MS" w:hAnsi="Trebuchet MS"/>
              <w:i/>
              <w:color w:val="008000"/>
              <w:sz w:val="24"/>
              <w:szCs w:val="24"/>
            </w:rPr>
          </w:pPr>
          <w:proofErr w:type="gramStart"/>
          <w:r>
            <w:rPr>
              <w:rFonts w:ascii="Trebuchet MS" w:hAnsi="Trebuchet MS"/>
              <w:i/>
              <w:color w:val="008000"/>
              <w:sz w:val="24"/>
              <w:szCs w:val="24"/>
            </w:rPr>
            <w:t>choice</w:t>
          </w:r>
          <w:proofErr w:type="gramEnd"/>
          <w:r>
            <w:rPr>
              <w:rFonts w:ascii="Trebuchet MS" w:hAnsi="Trebuchet MS"/>
              <w:i/>
              <w:color w:val="008000"/>
              <w:sz w:val="24"/>
              <w:szCs w:val="24"/>
            </w:rPr>
            <w:t xml:space="preserve"> of episodes to watch.</w:t>
          </w:r>
        </w:p>
      </w:sdtContent>
    </w:sdt>
    <w:p w:rsidR="00874968" w:rsidRPr="00364DC2" w:rsidRDefault="00874968" w:rsidP="00364DC2">
      <w:pPr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9221AD" w:rsidRPr="00364DC2" w:rsidRDefault="009221AD" w:rsidP="009221AD">
      <w:pPr>
        <w:pStyle w:val="ListParagraph"/>
        <w:numPr>
          <w:ilvl w:val="1"/>
          <w:numId w:val="4"/>
        </w:numPr>
        <w:ind w:leftChars="0"/>
        <w:jc w:val="left"/>
        <w:outlineLvl w:val="1"/>
        <w:rPr>
          <w:rFonts w:ascii="Trebuchet MS" w:eastAsiaTheme="majorHAnsi" w:hAnsi="Trebuchet MS"/>
          <w:sz w:val="24"/>
          <w:szCs w:val="24"/>
        </w:rPr>
      </w:pPr>
      <w:bookmarkStart w:id="8" w:name="_Toc281402852"/>
      <w:r w:rsidRPr="00364DC2">
        <w:rPr>
          <w:rFonts w:ascii="Trebuchet MS" w:eastAsiaTheme="majorHAnsi" w:hAnsi="Trebuchet MS"/>
          <w:sz w:val="24"/>
          <w:szCs w:val="24"/>
        </w:rPr>
        <w:t>Brief Information</w:t>
      </w:r>
      <w:bookmarkEnd w:id="8"/>
    </w:p>
    <w:p w:rsidR="009221AD" w:rsidRPr="00602345" w:rsidRDefault="009221AD" w:rsidP="009221AD">
      <w:pPr>
        <w:pStyle w:val="ListParagraph"/>
        <w:ind w:leftChars="0" w:left="992"/>
        <w:jc w:val="left"/>
        <w:outlineLvl w:val="1"/>
        <w:rPr>
          <w:rFonts w:asciiTheme="majorHAnsi" w:eastAsiaTheme="majorHAnsi" w:hAnsiTheme="majorHAnsi"/>
          <w:sz w:val="24"/>
          <w:szCs w:val="24"/>
        </w:rPr>
      </w:pPr>
    </w:p>
    <w:tbl>
      <w:tblPr>
        <w:tblW w:w="86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493"/>
        <w:gridCol w:w="6131"/>
      </w:tblGrid>
      <w:tr w:rsidR="009221AD" w:rsidTr="00364DC2">
        <w:trPr>
          <w:trHeight w:val="151"/>
          <w:jc w:val="center"/>
        </w:trPr>
        <w:tc>
          <w:tcPr>
            <w:tcW w:w="2493" w:type="dxa"/>
            <w:vAlign w:val="center"/>
          </w:tcPr>
          <w:p w:rsidR="009221AD" w:rsidRPr="00826E59" w:rsidRDefault="00974514" w:rsidP="00826E59">
            <w:pPr>
              <w:pStyle w:val="ListParagraph"/>
              <w:ind w:leftChars="70" w:left="140"/>
              <w:jc w:val="center"/>
              <w:rPr>
                <w:rFonts w:ascii="Trebuchet MS" w:eastAsiaTheme="majorHAnsi" w:hAnsi="Trebuchet MS"/>
                <w:b/>
              </w:rPr>
            </w:pPr>
            <w:r w:rsidRPr="00826E59">
              <w:rPr>
                <w:rFonts w:ascii="Trebuchet MS" w:eastAsiaTheme="majorHAnsi" w:hAnsi="Trebuchet MS"/>
                <w:b/>
              </w:rPr>
              <w:t>I</w:t>
            </w:r>
            <w:r w:rsidR="009221AD" w:rsidRPr="00826E59">
              <w:rPr>
                <w:rFonts w:ascii="Trebuchet MS" w:eastAsiaTheme="majorHAnsi" w:hAnsi="Trebuchet MS"/>
                <w:b/>
              </w:rPr>
              <w:t>tems</w:t>
            </w:r>
          </w:p>
        </w:tc>
        <w:tc>
          <w:tcPr>
            <w:tcW w:w="6131" w:type="dxa"/>
            <w:vAlign w:val="center"/>
          </w:tcPr>
          <w:p w:rsidR="009221AD" w:rsidRPr="00826E59" w:rsidRDefault="009221AD" w:rsidP="00826E59">
            <w:pPr>
              <w:pStyle w:val="ListParagraph"/>
              <w:ind w:leftChars="70" w:left="140"/>
              <w:jc w:val="center"/>
              <w:rPr>
                <w:rFonts w:ascii="Trebuchet MS" w:eastAsiaTheme="majorHAnsi" w:hAnsi="Trebuchet MS"/>
                <w:b/>
              </w:rPr>
            </w:pPr>
            <w:r w:rsidRPr="00826E59">
              <w:rPr>
                <w:rFonts w:ascii="Trebuchet MS" w:eastAsiaTheme="majorHAnsi" w:hAnsi="Trebuchet MS"/>
                <w:b/>
              </w:rPr>
              <w:t>Contents</w:t>
            </w:r>
          </w:p>
        </w:tc>
      </w:tr>
      <w:tr w:rsidR="00364DC2" w:rsidTr="00364DC2">
        <w:trPr>
          <w:trHeight w:val="691"/>
          <w:jc w:val="center"/>
        </w:trPr>
        <w:tc>
          <w:tcPr>
            <w:tcW w:w="2493" w:type="dxa"/>
            <w:vAlign w:val="center"/>
          </w:tcPr>
          <w:p w:rsidR="00364DC2" w:rsidRPr="00826E59" w:rsidRDefault="00364DC2" w:rsidP="00364DC2">
            <w:pPr>
              <w:pStyle w:val="ListParagraph"/>
              <w:ind w:leftChars="70" w:left="140"/>
              <w:jc w:val="left"/>
              <w:rPr>
                <w:rFonts w:ascii="Trebuchet MS" w:eastAsiaTheme="majorHAnsi" w:hAnsi="Trebuchet MS"/>
                <w:b/>
              </w:rPr>
            </w:pPr>
            <w:r>
              <w:rPr>
                <w:rFonts w:ascii="Trebuchet MS" w:eastAsiaTheme="majorHAnsi" w:hAnsi="Trebuchet MS" w:hint="eastAsia"/>
                <w:b/>
              </w:rPr>
              <w:t>Sound</w:t>
            </w:r>
            <w:r w:rsidRPr="00364DC2">
              <w:rPr>
                <w:rFonts w:ascii="Trebuchet MS" w:eastAsiaTheme="majorHAnsi" w:hAnsi="Trebuchet MS" w:hint="eastAsia"/>
                <w:b/>
                <w:color w:val="FF0000"/>
              </w:rPr>
              <w:t>(required)</w:t>
            </w:r>
          </w:p>
        </w:tc>
        <w:tc>
          <w:tcPr>
            <w:tcW w:w="6131" w:type="dxa"/>
            <w:vAlign w:val="center"/>
          </w:tcPr>
          <w:p w:rsidR="00364DC2" w:rsidRPr="00364DC2" w:rsidRDefault="00364DC2" w:rsidP="00364DC2">
            <w:pPr>
              <w:spacing w:line="276" w:lineRule="auto"/>
              <w:ind w:firstLineChars="50" w:firstLine="100"/>
              <w:rPr>
                <w:rFonts w:ascii="Trebuchet MS" w:hAnsi="Trebuchet MS"/>
                <w:b/>
                <w:i/>
                <w:color w:val="008000"/>
              </w:rPr>
            </w:pPr>
            <w:r w:rsidRPr="00364DC2">
              <w:rPr>
                <w:rFonts w:ascii="Trebuchet MS" w:hAnsi="Trebuchet MS" w:hint="eastAsia"/>
                <w:b/>
                <w:i/>
                <w:color w:val="008000"/>
              </w:rPr>
              <w:t>Check whether Sound system is supported or not.</w:t>
            </w:r>
          </w:p>
          <w:p w:rsidR="00364DC2" w:rsidRPr="00364DC2" w:rsidRDefault="00364DC2" w:rsidP="00364DC2">
            <w:pPr>
              <w:spacing w:line="276" w:lineRule="auto"/>
              <w:ind w:firstLineChars="50" w:firstLine="100"/>
              <w:rPr>
                <w:rFonts w:ascii="Trebuchet MS" w:hAnsi="Trebuchet MS"/>
              </w:rPr>
            </w:pPr>
            <w:r w:rsidRPr="00D37419">
              <w:rPr>
                <w:rFonts w:ascii="Trebuchet MS" w:hAnsi="Trebuchet MS"/>
              </w:rPr>
              <w:t xml:space="preserve">□ </w:t>
            </w:r>
            <w:r w:rsidRPr="0011034D">
              <w:rPr>
                <w:rFonts w:ascii="Trebuchet MS" w:hAnsi="Trebuchet MS"/>
                <w:b/>
              </w:rPr>
              <w:t>Yes</w:t>
            </w:r>
            <w:r w:rsidRPr="00D37419">
              <w:rPr>
                <w:rFonts w:ascii="Trebuchet MS" w:hAnsi="Trebuchet MS"/>
              </w:rPr>
              <w:t xml:space="preserve">         □ </w:t>
            </w:r>
            <w:r w:rsidRPr="0011034D">
              <w:rPr>
                <w:rFonts w:ascii="Trebuchet MS" w:hAnsi="Trebuchet MS"/>
                <w:strike/>
              </w:rPr>
              <w:t>No</w:t>
            </w:r>
          </w:p>
        </w:tc>
      </w:tr>
      <w:tr w:rsidR="009221AD" w:rsidTr="00874968">
        <w:trPr>
          <w:trHeight w:val="369"/>
          <w:jc w:val="center"/>
        </w:trPr>
        <w:tc>
          <w:tcPr>
            <w:tcW w:w="2493" w:type="dxa"/>
            <w:vAlign w:val="center"/>
          </w:tcPr>
          <w:p w:rsidR="009221AD" w:rsidRPr="00826E59" w:rsidRDefault="009221A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 w:rsidRPr="00826E59">
              <w:rPr>
                <w:rFonts w:ascii="Trebuchet MS" w:eastAsiaTheme="majorHAnsi" w:hAnsi="Trebuchet MS"/>
              </w:rPr>
              <w:t>DRM</w:t>
            </w:r>
          </w:p>
        </w:tc>
        <w:tc>
          <w:tcPr>
            <w:tcW w:w="6131" w:type="dxa"/>
            <w:vAlign w:val="center"/>
          </w:tcPr>
          <w:sdt>
            <w:sdtPr>
              <w:rPr>
                <w:rFonts w:ascii="Trebuchet MS" w:eastAsiaTheme="majorHAnsi" w:hAnsi="Trebuchet MS"/>
                <w:i/>
                <w:color w:val="008000"/>
              </w:rPr>
              <w:id w:val="20718056"/>
            </w:sdtPr>
            <w:sdtContent>
              <w:p w:rsidR="009221AD" w:rsidRPr="00826E59" w:rsidRDefault="0011034D" w:rsidP="0011034D">
                <w:pPr>
                  <w:pStyle w:val="ListParagraph"/>
                  <w:ind w:leftChars="70" w:left="140"/>
                  <w:rPr>
                    <w:rFonts w:ascii="Trebuchet MS" w:eastAsiaTheme="majorHAnsi" w:hAnsi="Trebuchet MS"/>
                    <w:i/>
                    <w:color w:val="008000"/>
                  </w:rPr>
                </w:pPr>
                <w:r>
                  <w:rPr>
                    <w:rFonts w:ascii="Trebuchet MS" w:eastAsiaTheme="majorHAnsi" w:hAnsi="Trebuchet MS"/>
                    <w:i/>
                    <w:color w:val="008000"/>
                  </w:rPr>
                  <w:t>None</w:t>
                </w:r>
              </w:p>
            </w:sdtContent>
          </w:sdt>
        </w:tc>
      </w:tr>
      <w:tr w:rsidR="00874968" w:rsidTr="00874968">
        <w:trPr>
          <w:trHeight w:val="369"/>
          <w:jc w:val="center"/>
        </w:trPr>
        <w:tc>
          <w:tcPr>
            <w:tcW w:w="2493" w:type="dxa"/>
            <w:vAlign w:val="center"/>
          </w:tcPr>
          <w:p w:rsidR="00874968" w:rsidRPr="00826E59" w:rsidRDefault="00874968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>
              <w:rPr>
                <w:rFonts w:ascii="Trebuchet MS" w:eastAsiaTheme="majorHAnsi" w:hAnsi="Trebuchet MS" w:hint="eastAsia"/>
              </w:rPr>
              <w:t>Programming Language</w:t>
            </w:r>
          </w:p>
        </w:tc>
        <w:tc>
          <w:tcPr>
            <w:tcW w:w="6131" w:type="dxa"/>
            <w:vAlign w:val="center"/>
          </w:tcPr>
          <w:p w:rsidR="00874968" w:rsidRDefault="0011034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  <w:i/>
                <w:color w:val="008000"/>
              </w:rPr>
            </w:pPr>
            <w:proofErr w:type="spellStart"/>
            <w:r>
              <w:rPr>
                <w:rFonts w:ascii="Trebuchet MS" w:eastAsiaTheme="majorHAnsi" w:hAnsi="Trebuchet MS"/>
                <w:i/>
                <w:color w:val="008000"/>
              </w:rPr>
              <w:t>Javascript</w:t>
            </w:r>
            <w:proofErr w:type="spellEnd"/>
          </w:p>
        </w:tc>
      </w:tr>
      <w:tr w:rsidR="009221AD" w:rsidTr="00B51B65">
        <w:trPr>
          <w:trHeight w:val="491"/>
          <w:jc w:val="center"/>
        </w:trPr>
        <w:tc>
          <w:tcPr>
            <w:tcW w:w="2493" w:type="dxa"/>
            <w:vAlign w:val="center"/>
          </w:tcPr>
          <w:p w:rsidR="009221AD" w:rsidRPr="00826E59" w:rsidRDefault="009221A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 w:rsidRPr="00826E59">
              <w:rPr>
                <w:rFonts w:ascii="Trebuchet MS" w:eastAsiaTheme="majorHAnsi" w:hAnsi="Trebuchet MS"/>
              </w:rPr>
              <w:t>External Devices</w:t>
            </w:r>
          </w:p>
        </w:tc>
        <w:tc>
          <w:tcPr>
            <w:tcW w:w="6131" w:type="dxa"/>
            <w:vAlign w:val="center"/>
          </w:tcPr>
          <w:sdt>
            <w:sdtPr>
              <w:rPr>
                <w:rFonts w:ascii="Trebuchet MS" w:eastAsiaTheme="majorHAnsi" w:hAnsi="Trebuchet MS"/>
                <w:i/>
                <w:color w:val="008000"/>
              </w:rPr>
              <w:id w:val="20718057"/>
            </w:sdtPr>
            <w:sdtContent>
              <w:p w:rsidR="009221AD" w:rsidRPr="00826E59" w:rsidRDefault="0011034D" w:rsidP="0011034D">
                <w:pPr>
                  <w:pStyle w:val="ListParagraph"/>
                  <w:ind w:leftChars="70" w:left="140"/>
                  <w:rPr>
                    <w:rFonts w:ascii="Trebuchet MS" w:eastAsiaTheme="majorHAnsi" w:hAnsi="Trebuchet MS"/>
                    <w:i/>
                    <w:color w:val="008000"/>
                  </w:rPr>
                </w:pPr>
                <w:r>
                  <w:rPr>
                    <w:rFonts w:ascii="Trebuchet MS" w:eastAsiaTheme="majorHAnsi" w:hAnsi="Trebuchet MS"/>
                    <w:i/>
                    <w:color w:val="008000"/>
                  </w:rPr>
                  <w:t>None</w:t>
                </w:r>
              </w:p>
            </w:sdtContent>
          </w:sdt>
        </w:tc>
      </w:tr>
      <w:tr w:rsidR="00874968" w:rsidTr="00874968">
        <w:trPr>
          <w:trHeight w:val="369"/>
          <w:jc w:val="center"/>
        </w:trPr>
        <w:tc>
          <w:tcPr>
            <w:tcW w:w="2493" w:type="dxa"/>
            <w:vAlign w:val="center"/>
          </w:tcPr>
          <w:p w:rsidR="00874968" w:rsidRPr="00826E59" w:rsidRDefault="00B51B65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>
              <w:rPr>
                <w:rFonts w:ascii="Trebuchet MS" w:eastAsiaTheme="majorHAnsi" w:hAnsi="Trebuchet MS" w:hint="eastAsia"/>
              </w:rPr>
              <w:t>Single Sign-On(</w:t>
            </w:r>
            <w:r w:rsidR="00874968">
              <w:rPr>
                <w:rFonts w:ascii="Trebuchet MS" w:eastAsiaTheme="majorHAnsi" w:hAnsi="Trebuchet MS" w:hint="eastAsia"/>
              </w:rPr>
              <w:t>SSO</w:t>
            </w:r>
            <w:r>
              <w:rPr>
                <w:rFonts w:ascii="Trebuchet MS" w:eastAsiaTheme="majorHAnsi" w:hAnsi="Trebuchet MS" w:hint="eastAsia"/>
              </w:rPr>
              <w:t>)</w:t>
            </w:r>
          </w:p>
        </w:tc>
        <w:tc>
          <w:tcPr>
            <w:tcW w:w="6131" w:type="dxa"/>
            <w:vAlign w:val="center"/>
          </w:tcPr>
          <w:p w:rsidR="00874968" w:rsidRDefault="00874968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  <w:i/>
                <w:color w:val="008000"/>
              </w:rPr>
            </w:pPr>
            <w:r w:rsidRPr="004A164E">
              <w:rPr>
                <w:rFonts w:ascii="Trebuchet MS" w:hAnsi="Trebuchet MS"/>
              </w:rPr>
              <w:t xml:space="preserve">□ </w:t>
            </w:r>
            <w:r w:rsidRPr="0011034D">
              <w:rPr>
                <w:rFonts w:ascii="Trebuchet MS" w:hAnsi="Trebuchet MS"/>
                <w:strike/>
              </w:rPr>
              <w:t>Yes</w:t>
            </w:r>
            <w:r w:rsidRPr="004A164E">
              <w:rPr>
                <w:rFonts w:ascii="Trebuchet MS" w:hAnsi="Trebuchet MS"/>
              </w:rPr>
              <w:t xml:space="preserve">         □ </w:t>
            </w:r>
            <w:r w:rsidRPr="0011034D">
              <w:rPr>
                <w:rFonts w:ascii="Trebuchet MS" w:hAnsi="Trebuchet MS"/>
                <w:b/>
              </w:rPr>
              <w:t>No</w:t>
            </w:r>
          </w:p>
        </w:tc>
      </w:tr>
      <w:tr w:rsidR="009221AD" w:rsidTr="00874968">
        <w:trPr>
          <w:trHeight w:val="561"/>
          <w:jc w:val="center"/>
        </w:trPr>
        <w:tc>
          <w:tcPr>
            <w:tcW w:w="2493" w:type="dxa"/>
            <w:vAlign w:val="center"/>
          </w:tcPr>
          <w:p w:rsidR="009221AD" w:rsidRPr="00826E59" w:rsidRDefault="009221A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proofErr w:type="spellStart"/>
            <w:r w:rsidRPr="00826E59">
              <w:rPr>
                <w:rFonts w:ascii="Trebuchet MS" w:eastAsiaTheme="majorHAnsi" w:hAnsi="Trebuchet MS"/>
              </w:rPr>
              <w:t>GeoFiltering</w:t>
            </w:r>
            <w:proofErr w:type="spellEnd"/>
          </w:p>
        </w:tc>
        <w:tc>
          <w:tcPr>
            <w:tcW w:w="6131" w:type="dxa"/>
            <w:vAlign w:val="center"/>
          </w:tcPr>
          <w:sdt>
            <w:sdtPr>
              <w:rPr>
                <w:rFonts w:ascii="Trebuchet MS" w:eastAsiaTheme="majorHAnsi" w:hAnsi="Trebuchet MS"/>
                <w:color w:val="008000"/>
              </w:rPr>
              <w:id w:val="20718058"/>
            </w:sdtPr>
            <w:sdtContent>
              <w:p w:rsidR="009221AD" w:rsidRPr="00826E59" w:rsidRDefault="0011034D" w:rsidP="0011034D">
                <w:pPr>
                  <w:pStyle w:val="ListParagraph"/>
                  <w:ind w:leftChars="70" w:left="140"/>
                  <w:rPr>
                    <w:rFonts w:ascii="Trebuchet MS" w:eastAsiaTheme="majorHAnsi" w:hAnsi="Trebuchet MS"/>
                    <w:color w:val="008000"/>
                  </w:rPr>
                </w:pPr>
                <w:r>
                  <w:rPr>
                    <w:rFonts w:ascii="Trebuchet MS" w:eastAsiaTheme="majorHAnsi" w:hAnsi="Trebuchet MS"/>
                    <w:color w:val="008000"/>
                  </w:rPr>
                  <w:t>None</w:t>
                </w:r>
              </w:p>
            </w:sdtContent>
          </w:sdt>
        </w:tc>
      </w:tr>
      <w:tr w:rsidR="009221AD" w:rsidTr="00874968">
        <w:trPr>
          <w:trHeight w:val="561"/>
          <w:jc w:val="center"/>
        </w:trPr>
        <w:tc>
          <w:tcPr>
            <w:tcW w:w="2493" w:type="dxa"/>
            <w:vAlign w:val="center"/>
          </w:tcPr>
          <w:p w:rsidR="009221AD" w:rsidRPr="00826E59" w:rsidRDefault="009221A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 w:rsidRPr="00826E59">
              <w:rPr>
                <w:rFonts w:ascii="Trebuchet MS" w:eastAsiaTheme="majorHAnsi" w:hAnsi="Trebuchet MS"/>
              </w:rPr>
              <w:t>Other Features/</w:t>
            </w:r>
          </w:p>
          <w:p w:rsidR="009221AD" w:rsidRPr="00826E59" w:rsidRDefault="009221A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</w:rPr>
            </w:pPr>
            <w:r w:rsidRPr="00826E59">
              <w:rPr>
                <w:rFonts w:ascii="Trebuchet MS" w:eastAsiaTheme="majorHAnsi" w:hAnsi="Trebuchet MS"/>
              </w:rPr>
              <w:t>Information for testing</w:t>
            </w:r>
          </w:p>
        </w:tc>
        <w:tc>
          <w:tcPr>
            <w:tcW w:w="6131" w:type="dxa"/>
            <w:vAlign w:val="center"/>
          </w:tcPr>
          <w:p w:rsidR="009221AD" w:rsidRPr="00826E59" w:rsidRDefault="0011034D" w:rsidP="00826E59">
            <w:pPr>
              <w:pStyle w:val="ListParagraph"/>
              <w:ind w:leftChars="70" w:left="140"/>
              <w:rPr>
                <w:rFonts w:ascii="Trebuchet MS" w:eastAsiaTheme="majorHAnsi" w:hAnsi="Trebuchet MS"/>
                <w:i/>
                <w:color w:val="008000"/>
              </w:rPr>
            </w:pPr>
            <w:r>
              <w:rPr>
                <w:rFonts w:ascii="Trebuchet MS" w:eastAsiaTheme="majorHAnsi" w:hAnsi="Trebuchet MS"/>
                <w:i/>
                <w:color w:val="008000"/>
              </w:rPr>
              <w:t>None</w:t>
            </w:r>
          </w:p>
        </w:tc>
      </w:tr>
    </w:tbl>
    <w:p w:rsidR="00CF157C" w:rsidRDefault="00CF157C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F14E8E" w:rsidRPr="00EB3FD8" w:rsidRDefault="00F14E8E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7147A5" w:rsidRPr="00EB3FD8" w:rsidRDefault="007F1560" w:rsidP="004A2920">
      <w:pPr>
        <w:pStyle w:val="ListParagraph"/>
        <w:numPr>
          <w:ilvl w:val="0"/>
          <w:numId w:val="4"/>
        </w:numPr>
        <w:spacing w:line="276" w:lineRule="auto"/>
        <w:ind w:leftChars="0"/>
        <w:jc w:val="left"/>
        <w:outlineLvl w:val="0"/>
        <w:rPr>
          <w:rFonts w:ascii="Trebuchet MS" w:hAnsi="Trebuchet MS"/>
          <w:b/>
          <w:sz w:val="26"/>
          <w:szCs w:val="26"/>
        </w:rPr>
      </w:pPr>
      <w:bookmarkStart w:id="9" w:name="_Toc281402853"/>
      <w:bookmarkStart w:id="10" w:name="_Toc280789043"/>
      <w:r w:rsidRPr="00EB3FD8">
        <w:rPr>
          <w:rFonts w:ascii="Trebuchet MS" w:hAnsi="Trebuchet MS"/>
          <w:b/>
          <w:sz w:val="26"/>
          <w:szCs w:val="26"/>
        </w:rPr>
        <w:t xml:space="preserve">Description of </w:t>
      </w:r>
      <w:r w:rsidR="00256AB9" w:rsidRPr="00EB3FD8">
        <w:rPr>
          <w:rFonts w:ascii="Trebuchet MS" w:hAnsi="Trebuchet MS"/>
          <w:b/>
          <w:sz w:val="26"/>
          <w:szCs w:val="26"/>
        </w:rPr>
        <w:t>UI Structure and detail</w:t>
      </w:r>
      <w:r w:rsidR="003A062E">
        <w:rPr>
          <w:rFonts w:ascii="Trebuchet MS" w:hAnsi="Trebuchet MS" w:hint="eastAsia"/>
          <w:b/>
          <w:sz w:val="26"/>
          <w:szCs w:val="26"/>
        </w:rPr>
        <w:t>ed</w:t>
      </w:r>
      <w:r w:rsidR="00256AB9" w:rsidRPr="00EB3FD8">
        <w:rPr>
          <w:rFonts w:ascii="Trebuchet MS" w:hAnsi="Trebuchet MS"/>
          <w:b/>
          <w:sz w:val="26"/>
          <w:szCs w:val="26"/>
        </w:rPr>
        <w:t xml:space="preserve"> </w:t>
      </w:r>
      <w:r w:rsidRPr="00EB3FD8">
        <w:rPr>
          <w:rFonts w:ascii="Trebuchet MS" w:hAnsi="Trebuchet MS"/>
          <w:b/>
          <w:sz w:val="26"/>
          <w:szCs w:val="26"/>
        </w:rPr>
        <w:t>screen configurations</w:t>
      </w:r>
      <w:bookmarkEnd w:id="9"/>
      <w:r w:rsidRPr="00EB3FD8">
        <w:rPr>
          <w:rFonts w:ascii="Trebuchet MS" w:hAnsi="Trebuchet MS"/>
          <w:b/>
          <w:sz w:val="26"/>
          <w:szCs w:val="26"/>
        </w:rPr>
        <w:t xml:space="preserve"> </w:t>
      </w:r>
      <w:bookmarkEnd w:id="10"/>
    </w:p>
    <w:p w:rsidR="004C69D6" w:rsidRPr="00EB3FD8" w:rsidRDefault="007F1560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11" w:name="_Toc281402854"/>
      <w:bookmarkStart w:id="12" w:name="_Toc280789044"/>
      <w:r w:rsidRPr="00EB3FD8">
        <w:rPr>
          <w:rFonts w:ascii="Trebuchet MS" w:hAnsi="Trebuchet MS"/>
          <w:sz w:val="24"/>
          <w:szCs w:val="24"/>
        </w:rPr>
        <w:t>Whole UI structure</w:t>
      </w:r>
      <w:bookmarkEnd w:id="11"/>
      <w:r w:rsidRPr="00EB3FD8">
        <w:rPr>
          <w:rFonts w:ascii="Trebuchet MS" w:hAnsi="Trebuchet MS"/>
          <w:sz w:val="24"/>
          <w:szCs w:val="24"/>
        </w:rPr>
        <w:t xml:space="preserve"> </w:t>
      </w:r>
      <w:bookmarkEnd w:id="12"/>
    </w:p>
    <w:sdt>
      <w:sdtPr>
        <w:rPr>
          <w:rFonts w:ascii="Trebuchet MS" w:hAnsi="Trebuchet MS"/>
          <w:szCs w:val="20"/>
        </w:rPr>
        <w:id w:val="18739923"/>
      </w:sdtPr>
      <w:sdtContent>
        <w:p w:rsidR="00DF1FA3" w:rsidRPr="009221AD" w:rsidRDefault="00FF3DC1" w:rsidP="009221AD">
          <w:pPr>
            <w:spacing w:line="276" w:lineRule="auto"/>
            <w:ind w:left="400" w:firstLine="800"/>
            <w:jc w:val="left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2</w:t>
          </w:r>
          <w:r w:rsidR="0011034D">
            <w:rPr>
              <w:rFonts w:ascii="Trebuchet MS" w:hAnsi="Trebuchet MS"/>
              <w:i/>
              <w:color w:val="008000"/>
              <w:szCs w:val="20"/>
            </w:rPr>
            <w:t xml:space="preserve"> levels –episode list per channel and then full screen to watch episode</w:t>
          </w:r>
        </w:p>
      </w:sdtContent>
    </w:sdt>
    <w:p w:rsidR="004A2920" w:rsidRDefault="004A2920" w:rsidP="0011034D">
      <w:pPr>
        <w:spacing w:line="276" w:lineRule="auto"/>
        <w:jc w:val="left"/>
        <w:rPr>
          <w:rFonts w:ascii="Trebuchet MS" w:hAnsi="Trebuchet MS"/>
          <w:sz w:val="24"/>
          <w:szCs w:val="24"/>
        </w:rPr>
      </w:pPr>
    </w:p>
    <w:p w:rsidR="00DF1FA3" w:rsidRPr="00EB3FD8" w:rsidRDefault="00DF1FA3" w:rsidP="004A2920">
      <w:pPr>
        <w:spacing w:line="276" w:lineRule="auto"/>
        <w:ind w:left="400" w:firstLine="800"/>
        <w:jc w:val="left"/>
        <w:rPr>
          <w:rFonts w:ascii="Trebuchet MS" w:hAnsi="Trebuchet MS"/>
          <w:sz w:val="24"/>
          <w:szCs w:val="24"/>
        </w:rPr>
      </w:pPr>
    </w:p>
    <w:p w:rsidR="004C69D6" w:rsidRPr="00EB3FD8" w:rsidRDefault="001D1955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13" w:name="_Toc281402855"/>
      <w:bookmarkStart w:id="14" w:name="_Toc280789045"/>
      <w:r w:rsidRPr="00EB3FD8">
        <w:rPr>
          <w:rFonts w:ascii="Trebuchet MS" w:hAnsi="Trebuchet MS"/>
          <w:sz w:val="24"/>
          <w:szCs w:val="24"/>
        </w:rPr>
        <w:t>Description of detail</w:t>
      </w:r>
      <w:r w:rsidR="003A062E">
        <w:rPr>
          <w:rFonts w:ascii="Trebuchet MS" w:hAnsi="Trebuchet MS" w:hint="eastAsia"/>
          <w:sz w:val="24"/>
          <w:szCs w:val="24"/>
        </w:rPr>
        <w:t>ed</w:t>
      </w:r>
      <w:r w:rsidRPr="00EB3FD8">
        <w:rPr>
          <w:rFonts w:ascii="Trebuchet MS" w:hAnsi="Trebuchet MS"/>
          <w:sz w:val="24"/>
          <w:szCs w:val="24"/>
        </w:rPr>
        <w:t xml:space="preserve"> screen configuration</w:t>
      </w:r>
      <w:bookmarkEnd w:id="13"/>
      <w:r w:rsidRPr="00EB3FD8">
        <w:rPr>
          <w:rFonts w:ascii="Trebuchet MS" w:hAnsi="Trebuchet MS"/>
          <w:sz w:val="24"/>
          <w:szCs w:val="24"/>
        </w:rPr>
        <w:t xml:space="preserve"> </w:t>
      </w:r>
      <w:bookmarkEnd w:id="14"/>
    </w:p>
    <w:sdt>
      <w:sdtPr>
        <w:rPr>
          <w:rFonts w:ascii="Trebuchet MS" w:hAnsi="Trebuchet MS"/>
          <w:szCs w:val="20"/>
        </w:rPr>
        <w:id w:val="18739924"/>
      </w:sdtPr>
      <w:sdtContent>
        <w:p w:rsidR="00CF157C" w:rsidRPr="00EB3FD8" w:rsidRDefault="0011034D" w:rsidP="004A2920">
          <w:pPr>
            <w:spacing w:line="276" w:lineRule="auto"/>
            <w:ind w:left="400" w:firstLine="800"/>
            <w:jc w:val="left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See screenshots in app submission – that covers the variety of screens available.</w:t>
          </w:r>
        </w:p>
      </w:sdtContent>
    </w:sdt>
    <w:p w:rsidR="00BF51FA" w:rsidRPr="00EB3FD8" w:rsidRDefault="00BF51FA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BF51FA" w:rsidRPr="00EB3FD8" w:rsidRDefault="00BF51FA" w:rsidP="004A2920">
      <w:pPr>
        <w:keepNext/>
        <w:spacing w:line="276" w:lineRule="auto"/>
        <w:jc w:val="center"/>
        <w:rPr>
          <w:rFonts w:ascii="Trebuchet MS" w:hAnsi="Trebuchet MS"/>
        </w:rPr>
      </w:pPr>
    </w:p>
    <w:p w:rsidR="00BF51FA" w:rsidRDefault="00BF51FA" w:rsidP="004A2920">
      <w:pPr>
        <w:spacing w:line="276" w:lineRule="auto"/>
        <w:jc w:val="center"/>
        <w:rPr>
          <w:rFonts w:ascii="Trebuchet MS" w:hAnsi="Trebuchet MS"/>
          <w:szCs w:val="20"/>
        </w:rPr>
      </w:pPr>
    </w:p>
    <w:p w:rsidR="004A2920" w:rsidRPr="00EB3FD8" w:rsidRDefault="004A2920" w:rsidP="004A2920">
      <w:pPr>
        <w:spacing w:line="276" w:lineRule="auto"/>
        <w:jc w:val="center"/>
        <w:rPr>
          <w:rFonts w:ascii="Trebuchet MS" w:hAnsi="Trebuchet MS"/>
          <w:szCs w:val="20"/>
        </w:rPr>
      </w:pPr>
    </w:p>
    <w:p w:rsidR="00791556" w:rsidRPr="00EB3FD8" w:rsidRDefault="00502415" w:rsidP="00502415">
      <w:pPr>
        <w:tabs>
          <w:tab w:val="left" w:pos="1950"/>
        </w:tabs>
        <w:spacing w:line="276" w:lineRule="auto"/>
        <w:jc w:val="left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ab/>
      </w:r>
    </w:p>
    <w:p w:rsidR="00E8057A" w:rsidRPr="00EB3FD8" w:rsidRDefault="0006458E" w:rsidP="004A2920">
      <w:pPr>
        <w:pStyle w:val="ListParagraph"/>
        <w:numPr>
          <w:ilvl w:val="0"/>
          <w:numId w:val="4"/>
        </w:numPr>
        <w:spacing w:line="276" w:lineRule="auto"/>
        <w:ind w:leftChars="0"/>
        <w:jc w:val="left"/>
        <w:outlineLvl w:val="0"/>
        <w:rPr>
          <w:rFonts w:ascii="Trebuchet MS" w:hAnsi="Trebuchet MS"/>
          <w:b/>
          <w:sz w:val="26"/>
          <w:szCs w:val="26"/>
        </w:rPr>
      </w:pPr>
      <w:bookmarkStart w:id="15" w:name="_Toc280789046"/>
      <w:bookmarkStart w:id="16" w:name="_Toc281402856"/>
      <w:r w:rsidRPr="00EB3FD8">
        <w:rPr>
          <w:rFonts w:ascii="Trebuchet MS" w:hAnsi="Trebuchet MS"/>
          <w:b/>
          <w:sz w:val="26"/>
          <w:szCs w:val="26"/>
        </w:rPr>
        <w:t>Detail</w:t>
      </w:r>
      <w:r w:rsidR="003A062E">
        <w:rPr>
          <w:rFonts w:ascii="Trebuchet MS" w:hAnsi="Trebuchet MS" w:hint="eastAsia"/>
          <w:b/>
          <w:sz w:val="26"/>
          <w:szCs w:val="26"/>
        </w:rPr>
        <w:t>ed</w:t>
      </w:r>
      <w:r w:rsidRPr="00EB3FD8">
        <w:rPr>
          <w:rFonts w:ascii="Trebuchet MS" w:hAnsi="Trebuchet MS"/>
          <w:b/>
          <w:sz w:val="26"/>
          <w:szCs w:val="26"/>
        </w:rPr>
        <w:t xml:space="preserve"> UI Function Description</w:t>
      </w:r>
      <w:bookmarkEnd w:id="15"/>
      <w:bookmarkEnd w:id="16"/>
    </w:p>
    <w:p w:rsidR="00CF157C" w:rsidRPr="00EB3FD8" w:rsidRDefault="00A36B53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17" w:name="_Toc280789047"/>
      <w:bookmarkStart w:id="18" w:name="_Toc281402857"/>
      <w:r w:rsidRPr="00EB3FD8">
        <w:rPr>
          <w:rFonts w:ascii="Trebuchet MS" w:hAnsi="Trebuchet MS"/>
          <w:sz w:val="24"/>
          <w:szCs w:val="24"/>
        </w:rPr>
        <w:t xml:space="preserve">Each </w:t>
      </w:r>
      <w:r w:rsidR="000103AE" w:rsidRPr="00EB3FD8">
        <w:rPr>
          <w:rFonts w:ascii="Trebuchet MS" w:hAnsi="Trebuchet MS"/>
          <w:sz w:val="24"/>
          <w:szCs w:val="24"/>
        </w:rPr>
        <w:t>functional UI description</w:t>
      </w:r>
      <w:bookmarkEnd w:id="17"/>
      <w:bookmarkEnd w:id="18"/>
    </w:p>
    <w:sdt>
      <w:sdtPr>
        <w:rPr>
          <w:rFonts w:ascii="Trebuchet MS" w:hAnsi="Trebuchet MS"/>
          <w:szCs w:val="20"/>
        </w:rPr>
        <w:id w:val="18739925"/>
      </w:sdtPr>
      <w:sdtContent>
        <w:p w:rsidR="00E8057A" w:rsidRPr="00EB3FD8" w:rsidRDefault="00FF3DC1" w:rsidP="004A2920">
          <w:pPr>
            <w:spacing w:line="276" w:lineRule="auto"/>
            <w:ind w:left="400" w:firstLine="800"/>
            <w:jc w:val="left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 xml:space="preserve">Basic </w:t>
          </w:r>
          <w:r w:rsidR="00502415">
            <w:rPr>
              <w:rFonts w:ascii="Trebuchet MS" w:hAnsi="Trebuchet MS"/>
              <w:i/>
              <w:color w:val="008000"/>
              <w:szCs w:val="20"/>
            </w:rPr>
            <w:t>episode selection facility</w:t>
          </w:r>
        </w:p>
      </w:sdtContent>
    </w:sdt>
    <w:p w:rsidR="00E8057A" w:rsidRPr="00EB3FD8" w:rsidRDefault="000103AE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19" w:name="_Toc281402858"/>
      <w:r w:rsidRPr="00EB3FD8">
        <w:rPr>
          <w:rFonts w:ascii="Trebuchet MS" w:hAnsi="Trebuchet MS"/>
          <w:sz w:val="24"/>
          <w:szCs w:val="24"/>
        </w:rPr>
        <w:t>Describe Input value</w:t>
      </w:r>
      <w:bookmarkEnd w:id="19"/>
      <w:r w:rsidRPr="00EB3FD8">
        <w:rPr>
          <w:rFonts w:ascii="Trebuchet MS" w:hAnsi="Trebuchet MS"/>
          <w:sz w:val="24"/>
          <w:szCs w:val="24"/>
        </w:rPr>
        <w:t xml:space="preserve"> </w:t>
      </w:r>
    </w:p>
    <w:sdt>
      <w:sdtPr>
        <w:rPr>
          <w:rFonts w:ascii="Trebuchet MS" w:hAnsi="Trebuchet MS"/>
          <w:szCs w:val="20"/>
        </w:rPr>
        <w:id w:val="2182499"/>
      </w:sdtPr>
      <w:sdtContent>
        <w:p w:rsidR="00112CF8" w:rsidRPr="00D37419" w:rsidRDefault="00502415" w:rsidP="004A2920">
          <w:pPr>
            <w:pStyle w:val="ListParagraph"/>
            <w:numPr>
              <w:ilvl w:val="2"/>
              <w:numId w:val="4"/>
            </w:numPr>
            <w:spacing w:line="276" w:lineRule="auto"/>
            <w:ind w:leftChars="0"/>
            <w:jc w:val="left"/>
            <w:rPr>
              <w:rFonts w:ascii="Trebuchet MS" w:hAnsi="Trebuchet MS"/>
              <w:i/>
              <w:color w:val="008000"/>
              <w:sz w:val="24"/>
              <w:szCs w:val="24"/>
            </w:rPr>
          </w:pPr>
          <w:r>
            <w:rPr>
              <w:rFonts w:ascii="Trebuchet MS" w:hAnsi="Trebuchet MS"/>
              <w:szCs w:val="20"/>
            </w:rPr>
            <w:t>Usual movement (up/down/left/right) and play/pause/stop buttons.  Enter to select and return to come out.</w:t>
          </w:r>
        </w:p>
        <w:p w:rsidR="005D28C4" w:rsidRPr="00EB3FD8" w:rsidRDefault="006526F6" w:rsidP="00502415">
          <w:pPr>
            <w:pStyle w:val="ListParagraph"/>
            <w:spacing w:line="276" w:lineRule="auto"/>
            <w:ind w:leftChars="0" w:left="1418"/>
            <w:jc w:val="left"/>
            <w:rPr>
              <w:rFonts w:ascii="Trebuchet MS" w:hAnsi="Trebuchet MS"/>
              <w:sz w:val="24"/>
              <w:szCs w:val="24"/>
            </w:rPr>
          </w:pPr>
        </w:p>
      </w:sdtContent>
    </w:sdt>
    <w:p w:rsidR="00E8057A" w:rsidRPr="00D37419" w:rsidRDefault="008630AA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20" w:name="_Toc280789049"/>
      <w:bookmarkStart w:id="21" w:name="_Toc281402859"/>
      <w:r w:rsidRPr="00D37419">
        <w:rPr>
          <w:rFonts w:ascii="Trebuchet MS" w:hAnsi="Trebuchet MS"/>
          <w:sz w:val="24"/>
          <w:szCs w:val="24"/>
        </w:rPr>
        <w:t>How to check m</w:t>
      </w:r>
      <w:r w:rsidR="003A062E">
        <w:rPr>
          <w:rFonts w:ascii="Trebuchet MS" w:hAnsi="Trebuchet MS"/>
          <w:sz w:val="24"/>
          <w:szCs w:val="24"/>
        </w:rPr>
        <w:t xml:space="preserve">ulti </w:t>
      </w:r>
      <w:r w:rsidR="003A062E">
        <w:rPr>
          <w:rFonts w:ascii="Trebuchet MS" w:hAnsi="Trebuchet MS" w:hint="eastAsia"/>
          <w:sz w:val="24"/>
          <w:szCs w:val="24"/>
        </w:rPr>
        <w:t>l</w:t>
      </w:r>
      <w:r w:rsidR="00E8057A" w:rsidRPr="00D37419">
        <w:rPr>
          <w:rFonts w:ascii="Trebuchet MS" w:hAnsi="Trebuchet MS"/>
          <w:sz w:val="24"/>
          <w:szCs w:val="24"/>
        </w:rPr>
        <w:t>anguage</w:t>
      </w:r>
      <w:bookmarkEnd w:id="20"/>
      <w:r w:rsidRPr="00D37419">
        <w:rPr>
          <w:rFonts w:ascii="Trebuchet MS" w:hAnsi="Trebuchet MS"/>
          <w:sz w:val="24"/>
          <w:szCs w:val="24"/>
        </w:rPr>
        <w:t>s</w:t>
      </w:r>
      <w:r w:rsidR="00A36B53" w:rsidRPr="00D37419">
        <w:rPr>
          <w:rFonts w:ascii="Trebuchet MS" w:hAnsi="Trebuchet MS"/>
          <w:color w:val="FF0000"/>
          <w:sz w:val="24"/>
          <w:szCs w:val="24"/>
        </w:rPr>
        <w:t>(required)</w:t>
      </w:r>
      <w:bookmarkEnd w:id="21"/>
    </w:p>
    <w:p w:rsidR="00D37419" w:rsidRPr="00EB3FD8" w:rsidRDefault="00D37419" w:rsidP="004A2920">
      <w:pPr>
        <w:pStyle w:val="ListParagraph"/>
        <w:numPr>
          <w:ilvl w:val="2"/>
          <w:numId w:val="4"/>
        </w:numPr>
        <w:spacing w:line="276" w:lineRule="auto"/>
        <w:ind w:leftChars="0"/>
        <w:jc w:val="left"/>
        <w:rPr>
          <w:rFonts w:ascii="Trebuchet MS" w:hAnsi="Trebuchet MS"/>
          <w:sz w:val="24"/>
          <w:szCs w:val="24"/>
        </w:rPr>
      </w:pPr>
      <w:bookmarkStart w:id="22" w:name="_Toc280789039"/>
      <w:r>
        <w:rPr>
          <w:rFonts w:ascii="Trebuchet MS" w:hAnsi="Trebuchet MS" w:hint="eastAsia"/>
          <w:sz w:val="24"/>
          <w:szCs w:val="24"/>
        </w:rPr>
        <w:t xml:space="preserve"> </w:t>
      </w:r>
      <w:r w:rsidR="003A062E">
        <w:rPr>
          <w:rFonts w:ascii="Trebuchet MS" w:hAnsi="Trebuchet MS"/>
          <w:sz w:val="24"/>
          <w:szCs w:val="24"/>
        </w:rPr>
        <w:t xml:space="preserve">Check whether </w:t>
      </w:r>
      <w:r w:rsidR="003A062E">
        <w:rPr>
          <w:rFonts w:ascii="Trebuchet MS" w:hAnsi="Trebuchet MS" w:hint="eastAsia"/>
          <w:sz w:val="24"/>
          <w:szCs w:val="24"/>
        </w:rPr>
        <w:t>m</w:t>
      </w:r>
      <w:r w:rsidR="003A062E">
        <w:rPr>
          <w:rFonts w:ascii="Trebuchet MS" w:hAnsi="Trebuchet MS"/>
          <w:sz w:val="24"/>
          <w:szCs w:val="24"/>
        </w:rPr>
        <w:t xml:space="preserve">ulti </w:t>
      </w:r>
      <w:r w:rsidR="003A062E">
        <w:rPr>
          <w:rFonts w:ascii="Trebuchet MS" w:hAnsi="Trebuchet MS" w:hint="eastAsia"/>
          <w:sz w:val="24"/>
          <w:szCs w:val="24"/>
        </w:rPr>
        <w:t>l</w:t>
      </w:r>
      <w:r w:rsidRPr="00EB3FD8">
        <w:rPr>
          <w:rFonts w:ascii="Trebuchet MS" w:hAnsi="Trebuchet MS"/>
          <w:sz w:val="24"/>
          <w:szCs w:val="24"/>
        </w:rPr>
        <w:t>anguages are supported or not.</w:t>
      </w:r>
      <w:bookmarkEnd w:id="22"/>
      <w:r w:rsidRPr="00EB3FD8">
        <w:rPr>
          <w:rFonts w:ascii="Trebuchet MS" w:hAnsi="Trebuchet MS"/>
          <w:sz w:val="24"/>
          <w:szCs w:val="24"/>
        </w:rPr>
        <w:t xml:space="preserve"> </w:t>
      </w:r>
    </w:p>
    <w:p w:rsidR="00D37419" w:rsidRPr="00D37419" w:rsidRDefault="00D37419" w:rsidP="004A2920">
      <w:pPr>
        <w:pStyle w:val="ListParagraph"/>
        <w:spacing w:line="276" w:lineRule="auto"/>
        <w:ind w:leftChars="0" w:left="1043" w:firstLine="557"/>
        <w:rPr>
          <w:rFonts w:ascii="Trebuchet MS" w:hAnsi="Trebuchet MS"/>
        </w:rPr>
      </w:pPr>
      <w:r w:rsidRPr="00D37419">
        <w:rPr>
          <w:rFonts w:ascii="Trebuchet MS" w:hAnsi="Trebuchet MS"/>
        </w:rPr>
        <w:t xml:space="preserve">□ </w:t>
      </w:r>
      <w:r w:rsidRPr="00502415">
        <w:rPr>
          <w:rFonts w:ascii="Trebuchet MS" w:hAnsi="Trebuchet MS"/>
          <w:strike/>
        </w:rPr>
        <w:t>Yes</w:t>
      </w:r>
      <w:r w:rsidRPr="00D37419">
        <w:rPr>
          <w:rFonts w:ascii="Trebuchet MS" w:hAnsi="Trebuchet MS"/>
        </w:rPr>
        <w:t xml:space="preserve">         □ </w:t>
      </w:r>
      <w:r w:rsidRPr="00502415">
        <w:rPr>
          <w:rFonts w:ascii="Trebuchet MS" w:hAnsi="Trebuchet MS"/>
          <w:b/>
        </w:rPr>
        <w:t>No</w:t>
      </w:r>
    </w:p>
    <w:p w:rsidR="00D37419" w:rsidRPr="00F36EE2" w:rsidRDefault="00D37419" w:rsidP="004A2920">
      <w:pPr>
        <w:spacing w:line="276" w:lineRule="auto"/>
        <w:rPr>
          <w:rFonts w:ascii="Trebuchet MS" w:hAnsi="Trebuchet MS"/>
          <w:i/>
          <w:color w:val="008000"/>
          <w:sz w:val="24"/>
          <w:szCs w:val="24"/>
        </w:rPr>
      </w:pPr>
      <w:r w:rsidRPr="00F36EE2">
        <w:rPr>
          <w:rFonts w:ascii="Trebuchet MS" w:hAnsi="Trebuchet MS"/>
          <w:i/>
          <w:color w:val="008000"/>
          <w:sz w:val="24"/>
          <w:szCs w:val="24"/>
        </w:rPr>
        <w:t>I</w:t>
      </w:r>
      <w:r w:rsidRPr="00F36EE2">
        <w:rPr>
          <w:rFonts w:ascii="Trebuchet MS" w:hAnsi="Trebuchet MS" w:hint="eastAsia"/>
          <w:i/>
          <w:color w:val="008000"/>
          <w:sz w:val="24"/>
          <w:szCs w:val="24"/>
        </w:rPr>
        <w:t xml:space="preserve">f </w:t>
      </w:r>
      <w:r w:rsidR="00F36EE2">
        <w:rPr>
          <w:rFonts w:ascii="Trebuchet MS" w:hAnsi="Trebuchet MS" w:hint="eastAsia"/>
          <w:i/>
          <w:color w:val="008000"/>
          <w:sz w:val="24"/>
          <w:szCs w:val="24"/>
        </w:rPr>
        <w:t>3.3.1 is</w:t>
      </w:r>
      <w:r w:rsidR="00F36EE2" w:rsidRPr="00F36EE2">
        <w:rPr>
          <w:rFonts w:ascii="Trebuchet MS" w:hAnsi="Trebuchet MS" w:hint="eastAsia"/>
          <w:i/>
          <w:color w:val="008000"/>
          <w:sz w:val="24"/>
          <w:szCs w:val="24"/>
        </w:rPr>
        <w:t xml:space="preserve"> yes, 3.3.2 &amp; 3.3.</w:t>
      </w:r>
      <w:r w:rsidR="00F46BA1">
        <w:rPr>
          <w:rFonts w:ascii="Trebuchet MS" w:hAnsi="Trebuchet MS" w:hint="eastAsia"/>
          <w:i/>
          <w:color w:val="008000"/>
          <w:sz w:val="24"/>
          <w:szCs w:val="24"/>
        </w:rPr>
        <w:t>3</w:t>
      </w:r>
      <w:r w:rsidR="00F36EE2" w:rsidRPr="00F36EE2">
        <w:rPr>
          <w:rFonts w:ascii="Trebuchet MS" w:hAnsi="Trebuchet MS" w:hint="eastAsia"/>
          <w:i/>
          <w:color w:val="008000"/>
          <w:sz w:val="24"/>
          <w:szCs w:val="24"/>
        </w:rPr>
        <w:t xml:space="preserve"> should be written. </w:t>
      </w:r>
      <w:r w:rsidR="00F36EE2" w:rsidRPr="00F36EE2">
        <w:rPr>
          <w:rFonts w:ascii="Trebuchet MS" w:hAnsi="Trebuchet MS"/>
          <w:i/>
          <w:color w:val="008000"/>
          <w:sz w:val="24"/>
          <w:szCs w:val="24"/>
        </w:rPr>
        <w:t>I</w:t>
      </w:r>
      <w:r w:rsidR="00F36EE2" w:rsidRPr="00F36EE2">
        <w:rPr>
          <w:rFonts w:ascii="Trebuchet MS" w:hAnsi="Trebuchet MS" w:hint="eastAsia"/>
          <w:i/>
          <w:color w:val="008000"/>
          <w:sz w:val="24"/>
          <w:szCs w:val="24"/>
        </w:rPr>
        <w:t>f it</w:t>
      </w:r>
      <w:r w:rsidR="00F36EE2" w:rsidRPr="00F36EE2">
        <w:rPr>
          <w:rFonts w:ascii="Trebuchet MS" w:hAnsi="Trebuchet MS"/>
          <w:i/>
          <w:color w:val="008000"/>
          <w:sz w:val="24"/>
          <w:szCs w:val="24"/>
        </w:rPr>
        <w:t>’</w:t>
      </w:r>
      <w:r w:rsidR="00F36EE2" w:rsidRPr="00F36EE2">
        <w:rPr>
          <w:rFonts w:ascii="Trebuchet MS" w:hAnsi="Trebuchet MS" w:hint="eastAsia"/>
          <w:i/>
          <w:color w:val="008000"/>
          <w:sz w:val="24"/>
          <w:szCs w:val="24"/>
        </w:rPr>
        <w:t>s no, ignore them.</w:t>
      </w:r>
    </w:p>
    <w:p w:rsidR="00A36B53" w:rsidRPr="00EB3FD8" w:rsidRDefault="00F46BA1" w:rsidP="004A2920">
      <w:pPr>
        <w:pStyle w:val="ListParagraph"/>
        <w:numPr>
          <w:ilvl w:val="2"/>
          <w:numId w:val="4"/>
        </w:numPr>
        <w:spacing w:line="276" w:lineRule="auto"/>
        <w:ind w:leftChars="0"/>
        <w:jc w:val="left"/>
        <w:rPr>
          <w:rFonts w:ascii="Trebuchet MS" w:hAnsi="Trebuchet MS"/>
          <w:sz w:val="24"/>
          <w:szCs w:val="24"/>
        </w:rPr>
      </w:pPr>
      <w:r>
        <w:rPr>
          <w:rFonts w:ascii="Trebuchet MS" w:hAnsi="Trebuchet MS" w:hint="eastAsia"/>
          <w:sz w:val="24"/>
          <w:szCs w:val="24"/>
        </w:rPr>
        <w:t xml:space="preserve"> </w:t>
      </w:r>
      <w:r w:rsidR="00A36B53" w:rsidRPr="00EB3FD8">
        <w:rPr>
          <w:rFonts w:ascii="Trebuchet MS" w:hAnsi="Trebuchet MS"/>
          <w:sz w:val="24"/>
          <w:szCs w:val="24"/>
        </w:rPr>
        <w:t>Supported languages</w:t>
      </w:r>
    </w:p>
    <w:sdt>
      <w:sdtPr>
        <w:rPr>
          <w:rFonts w:ascii="Trebuchet MS" w:hAnsi="Trebuchet MS"/>
          <w:szCs w:val="20"/>
        </w:rPr>
        <w:id w:val="18740169"/>
      </w:sdtPr>
      <w:sdtContent>
        <w:p w:rsidR="00A36B53" w:rsidRPr="00EB3FD8" w:rsidRDefault="00A36B53" w:rsidP="004A2920">
          <w:pPr>
            <w:pStyle w:val="ListParagraph"/>
            <w:spacing w:line="276" w:lineRule="auto"/>
            <w:ind w:leftChars="0" w:left="1600"/>
            <w:jc w:val="left"/>
            <w:rPr>
              <w:rFonts w:ascii="Trebuchet MS" w:hAnsi="Trebuchet MS"/>
              <w:sz w:val="24"/>
              <w:szCs w:val="24"/>
            </w:rPr>
          </w:pPr>
          <w:r w:rsidRPr="00F36EE2">
            <w:rPr>
              <w:rFonts w:ascii="Trebuchet MS" w:hAnsi="Trebuchet MS"/>
              <w:i/>
              <w:color w:val="008000"/>
              <w:szCs w:val="20"/>
            </w:rPr>
            <w:t>&lt;</w:t>
          </w:r>
          <w:r w:rsidR="00F46BA1" w:rsidRPr="00F36EE2">
            <w:rPr>
              <w:rFonts w:ascii="Trebuchet MS" w:hAnsi="Trebuchet MS"/>
              <w:i/>
              <w:color w:val="008000"/>
              <w:szCs w:val="20"/>
            </w:rPr>
            <w:t>Write</w:t>
          </w:r>
          <w:r w:rsidRPr="00F36EE2">
            <w:rPr>
              <w:rFonts w:ascii="Trebuchet MS" w:hAnsi="Trebuchet MS"/>
              <w:i/>
              <w:color w:val="008000"/>
              <w:szCs w:val="20"/>
            </w:rPr>
            <w:t xml:space="preserve"> all supported languages.</w:t>
          </w:r>
          <w:r w:rsidR="00F36EE2" w:rsidRPr="00F36EE2">
            <w:rPr>
              <w:rFonts w:ascii="Trebuchet MS" w:hAnsi="Trebuchet MS" w:hint="eastAsia"/>
              <w:i/>
              <w:color w:val="008000"/>
              <w:szCs w:val="20"/>
            </w:rPr>
            <w:t>&gt;</w:t>
          </w:r>
        </w:p>
      </w:sdtContent>
    </w:sdt>
    <w:p w:rsidR="00A36B53" w:rsidRPr="00EB3FD8" w:rsidRDefault="00A36B53" w:rsidP="004A2920">
      <w:pPr>
        <w:pStyle w:val="ListParagraph"/>
        <w:numPr>
          <w:ilvl w:val="2"/>
          <w:numId w:val="4"/>
        </w:numPr>
        <w:spacing w:line="276" w:lineRule="auto"/>
        <w:ind w:leftChars="0"/>
        <w:jc w:val="left"/>
        <w:rPr>
          <w:rFonts w:ascii="Trebuchet MS" w:hAnsi="Trebuchet MS"/>
          <w:sz w:val="24"/>
          <w:szCs w:val="24"/>
        </w:rPr>
      </w:pPr>
      <w:r w:rsidRPr="00EB3FD8">
        <w:rPr>
          <w:rFonts w:ascii="Trebuchet MS" w:hAnsi="Trebuchet MS"/>
          <w:sz w:val="24"/>
          <w:szCs w:val="24"/>
        </w:rPr>
        <w:t>Describe how to check it</w:t>
      </w:r>
    </w:p>
    <w:sdt>
      <w:sdtPr>
        <w:rPr>
          <w:rFonts w:ascii="Trebuchet MS" w:hAnsi="Trebuchet MS"/>
          <w:i/>
          <w:color w:val="008000"/>
          <w:szCs w:val="20"/>
        </w:rPr>
        <w:id w:val="18739927"/>
      </w:sdtPr>
      <w:sdtContent>
        <w:p w:rsidR="00E8057A" w:rsidRPr="002D5FBE" w:rsidRDefault="00E8057A" w:rsidP="002D5FBE">
          <w:pPr>
            <w:pStyle w:val="ListParagraph"/>
            <w:spacing w:line="276" w:lineRule="auto"/>
            <w:ind w:leftChars="0" w:left="1200" w:firstLine="4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 w:rsidRPr="00F36EE2">
            <w:rPr>
              <w:rFonts w:ascii="Trebuchet MS" w:hAnsi="Trebuchet MS"/>
              <w:i/>
              <w:color w:val="008000"/>
              <w:szCs w:val="20"/>
            </w:rPr>
            <w:t>&lt;</w:t>
          </w:r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>If multi languages are supported</w:t>
          </w:r>
          <w:r w:rsidR="00B44623" w:rsidRPr="00F36EE2">
            <w:rPr>
              <w:rFonts w:ascii="Trebuchet MS" w:hAnsi="Trebuchet MS"/>
              <w:i/>
              <w:color w:val="008000"/>
              <w:szCs w:val="20"/>
            </w:rPr>
            <w:t xml:space="preserve">, </w:t>
          </w:r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 xml:space="preserve">describe how to check multi languages on the </w:t>
          </w:r>
          <w:r w:rsidR="002D5FBE">
            <w:rPr>
              <w:rFonts w:ascii="Trebuchet MS" w:hAnsi="Trebuchet MS" w:hint="eastAsia"/>
              <w:i/>
              <w:color w:val="008000"/>
              <w:szCs w:val="20"/>
            </w:rPr>
            <w:t>App.</w:t>
          </w:r>
          <w:r w:rsidR="008630AA" w:rsidRPr="002D5FBE">
            <w:rPr>
              <w:rFonts w:ascii="Trebuchet MS" w:hAnsi="Trebuchet MS"/>
              <w:i/>
              <w:color w:val="008000"/>
              <w:szCs w:val="20"/>
            </w:rPr>
            <w:t xml:space="preserve"> </w:t>
          </w:r>
          <w:r w:rsidRPr="002D5FBE">
            <w:rPr>
              <w:rFonts w:ascii="Trebuchet MS" w:hAnsi="Trebuchet MS"/>
              <w:i/>
              <w:color w:val="008000"/>
              <w:szCs w:val="20"/>
            </w:rPr>
            <w:t>&gt;</w:t>
          </w:r>
        </w:p>
        <w:p w:rsidR="008630AA" w:rsidRPr="00F36EE2" w:rsidRDefault="00B44623" w:rsidP="004A2920">
          <w:pPr>
            <w:spacing w:line="276" w:lineRule="auto"/>
            <w:ind w:left="16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 w:rsidRPr="00F36EE2">
            <w:rPr>
              <w:rFonts w:ascii="Trebuchet MS" w:hAnsi="Trebuchet MS"/>
              <w:i/>
              <w:color w:val="008000"/>
              <w:szCs w:val="20"/>
            </w:rPr>
            <w:t xml:space="preserve">(e.g.) </w:t>
          </w:r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 xml:space="preserve">change country setting to Spain on SMART HUB </w:t>
          </w:r>
        </w:p>
        <w:p w:rsidR="00B44623" w:rsidRPr="00F36EE2" w:rsidRDefault="00B44623" w:rsidP="004A2920">
          <w:pPr>
            <w:spacing w:line="276" w:lineRule="auto"/>
            <w:ind w:left="16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 w:rsidRPr="00F36EE2">
            <w:rPr>
              <w:rFonts w:ascii="Trebuchet MS" w:hAnsi="Trebuchet MS"/>
              <w:i/>
              <w:color w:val="008000"/>
              <w:szCs w:val="20"/>
            </w:rPr>
            <w:t xml:space="preserve">(e.g.) </w:t>
          </w:r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 xml:space="preserve">change </w:t>
          </w:r>
          <w:r w:rsidRPr="00F36EE2">
            <w:rPr>
              <w:rFonts w:ascii="Trebuchet MS" w:hAnsi="Trebuchet MS"/>
              <w:i/>
              <w:color w:val="008000"/>
              <w:szCs w:val="20"/>
            </w:rPr>
            <w:t xml:space="preserve">OSD Language </w:t>
          </w:r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>setting to German etc</w:t>
          </w:r>
          <w:proofErr w:type="gramStart"/>
          <w:r w:rsidR="008630AA" w:rsidRPr="00F36EE2">
            <w:rPr>
              <w:rFonts w:ascii="Trebuchet MS" w:hAnsi="Trebuchet MS"/>
              <w:i/>
              <w:color w:val="008000"/>
              <w:szCs w:val="20"/>
            </w:rPr>
            <w:t>..</w:t>
          </w:r>
          <w:proofErr w:type="gramEnd"/>
        </w:p>
      </w:sdtContent>
    </w:sdt>
    <w:p w:rsidR="00CF157C" w:rsidRDefault="00CF157C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4A2920" w:rsidRDefault="004A2920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4A2920" w:rsidRPr="00EB3FD8" w:rsidRDefault="004A2920" w:rsidP="004A2920">
      <w:pPr>
        <w:spacing w:line="276" w:lineRule="auto"/>
        <w:jc w:val="left"/>
        <w:rPr>
          <w:rFonts w:ascii="Trebuchet MS" w:hAnsi="Trebuchet MS"/>
          <w:szCs w:val="20"/>
        </w:rPr>
      </w:pPr>
    </w:p>
    <w:p w:rsidR="007147A5" w:rsidRPr="00EB3FD8" w:rsidRDefault="008630AA" w:rsidP="004A2920">
      <w:pPr>
        <w:pStyle w:val="ListParagraph"/>
        <w:numPr>
          <w:ilvl w:val="0"/>
          <w:numId w:val="4"/>
        </w:numPr>
        <w:spacing w:line="276" w:lineRule="auto"/>
        <w:ind w:leftChars="0"/>
        <w:jc w:val="left"/>
        <w:outlineLvl w:val="0"/>
        <w:rPr>
          <w:rFonts w:ascii="Trebuchet MS" w:hAnsi="Trebuchet MS"/>
          <w:b/>
          <w:sz w:val="26"/>
          <w:szCs w:val="26"/>
        </w:rPr>
      </w:pPr>
      <w:bookmarkStart w:id="23" w:name="_Toc280789050"/>
      <w:bookmarkStart w:id="24" w:name="_Toc281402860"/>
      <w:r w:rsidRPr="00EB3FD8">
        <w:rPr>
          <w:rFonts w:ascii="Trebuchet MS" w:hAnsi="Trebuchet MS"/>
          <w:b/>
          <w:sz w:val="26"/>
          <w:szCs w:val="26"/>
        </w:rPr>
        <w:t>Detail</w:t>
      </w:r>
      <w:r w:rsidR="003A062E">
        <w:rPr>
          <w:rFonts w:ascii="Trebuchet MS" w:hAnsi="Trebuchet MS" w:hint="eastAsia"/>
          <w:b/>
          <w:sz w:val="26"/>
          <w:szCs w:val="26"/>
        </w:rPr>
        <w:t>ed</w:t>
      </w:r>
      <w:r w:rsidRPr="00EB3FD8">
        <w:rPr>
          <w:rFonts w:ascii="Trebuchet MS" w:hAnsi="Trebuchet MS"/>
          <w:b/>
          <w:sz w:val="26"/>
          <w:szCs w:val="26"/>
        </w:rPr>
        <w:t xml:space="preserve"> Usage Scenario</w:t>
      </w:r>
      <w:bookmarkEnd w:id="23"/>
      <w:bookmarkEnd w:id="24"/>
    </w:p>
    <w:p w:rsidR="00E8057A" w:rsidRPr="00EB3FD8" w:rsidRDefault="008630AA" w:rsidP="004A2920">
      <w:pPr>
        <w:pStyle w:val="ListParagraph"/>
        <w:numPr>
          <w:ilvl w:val="1"/>
          <w:numId w:val="4"/>
        </w:numPr>
        <w:spacing w:line="276" w:lineRule="auto"/>
        <w:ind w:leftChars="0"/>
        <w:jc w:val="left"/>
        <w:outlineLvl w:val="1"/>
        <w:rPr>
          <w:rFonts w:ascii="Trebuchet MS" w:hAnsi="Trebuchet MS"/>
          <w:sz w:val="24"/>
          <w:szCs w:val="24"/>
        </w:rPr>
      </w:pPr>
      <w:bookmarkStart w:id="25" w:name="_Toc280789051"/>
      <w:bookmarkStart w:id="26" w:name="_Toc281402861"/>
      <w:r w:rsidRPr="00EB3FD8">
        <w:rPr>
          <w:rFonts w:ascii="Trebuchet MS" w:hAnsi="Trebuchet MS"/>
          <w:sz w:val="24"/>
          <w:szCs w:val="24"/>
        </w:rPr>
        <w:t>Usage Scenario</w:t>
      </w:r>
      <w:bookmarkEnd w:id="25"/>
      <w:bookmarkEnd w:id="26"/>
    </w:p>
    <w:sdt>
      <w:sdtPr>
        <w:rPr>
          <w:rFonts w:ascii="Trebuchet MS" w:hAnsi="Trebuchet MS"/>
          <w:szCs w:val="20"/>
        </w:rPr>
        <w:id w:val="18739928"/>
      </w:sdtPr>
      <w:sdtContent>
        <w:p w:rsidR="00502415" w:rsidRDefault="00502415" w:rsidP="00502415">
          <w:pPr>
            <w:pStyle w:val="ListParagraph"/>
            <w:spacing w:line="276" w:lineRule="auto"/>
            <w:ind w:leftChars="0" w:left="12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User selects/stats app when want to watch British Tech TV</w:t>
          </w:r>
        </w:p>
        <w:p w:rsidR="00502415" w:rsidRDefault="00502415" w:rsidP="00502415">
          <w:pPr>
            <w:pStyle w:val="ListParagraph"/>
            <w:spacing w:line="276" w:lineRule="auto"/>
            <w:ind w:leftChars="0" w:left="12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User get list of available channels</w:t>
          </w:r>
        </w:p>
        <w:p w:rsidR="00502415" w:rsidRDefault="00502415" w:rsidP="00502415">
          <w:pPr>
            <w:pStyle w:val="ListParagraph"/>
            <w:spacing w:line="276" w:lineRule="auto"/>
            <w:ind w:leftChars="0" w:left="1200"/>
            <w:jc w:val="left"/>
            <w:rPr>
              <w:rFonts w:ascii="Trebuchet MS" w:hAnsi="Trebuchet MS"/>
              <w:i/>
              <w:color w:val="008000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User selects channel, gets list of episodes</w:t>
          </w:r>
        </w:p>
        <w:p w:rsidR="001079E4" w:rsidRPr="00EB3FD8" w:rsidRDefault="00502415" w:rsidP="00502415">
          <w:pPr>
            <w:pStyle w:val="ListParagraph"/>
            <w:spacing w:line="276" w:lineRule="auto"/>
            <w:ind w:leftChars="0" w:left="1200"/>
            <w:jc w:val="left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i/>
              <w:color w:val="008000"/>
              <w:szCs w:val="20"/>
            </w:rPr>
            <w:t>User selects episode and press play to watch selected episode.</w:t>
          </w:r>
        </w:p>
      </w:sdtContent>
    </w:sdt>
    <w:sectPr w:rsidR="001079E4" w:rsidRPr="00EB3FD8" w:rsidSect="008128F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27B" w:rsidRDefault="00BD727B" w:rsidP="008765F8">
      <w:r>
        <w:separator/>
      </w:r>
    </w:p>
  </w:endnote>
  <w:endnote w:type="continuationSeparator" w:id="0">
    <w:p w:rsidR="00BD727B" w:rsidRDefault="00BD727B" w:rsidP="00876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Times New Roman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8FF" w:rsidRPr="00DD267C" w:rsidRDefault="006526F6" w:rsidP="008128FF">
    <w:pPr>
      <w:framePr w:wrap="around" w:vAnchor="text" w:hAnchor="page" w:x="9841" w:y="1"/>
      <w:rPr>
        <w:rFonts w:ascii="Arial" w:hAnsi="Arial" w:cs="Arial"/>
        <w:sz w:val="18"/>
        <w:szCs w:val="18"/>
      </w:rPr>
    </w:pPr>
    <w:r w:rsidRPr="00DD267C">
      <w:rPr>
        <w:rFonts w:ascii="Arial" w:hAnsi="Arial" w:cs="Arial"/>
        <w:b/>
        <w:sz w:val="18"/>
        <w:szCs w:val="18"/>
      </w:rPr>
      <w:fldChar w:fldCharType="begin"/>
    </w:r>
    <w:r w:rsidR="008128FF" w:rsidRPr="00DD267C">
      <w:rPr>
        <w:rFonts w:ascii="Arial" w:hAnsi="Arial" w:cs="Arial"/>
        <w:b/>
        <w:sz w:val="18"/>
        <w:szCs w:val="18"/>
      </w:rPr>
      <w:instrText xml:space="preserve">PAGE  </w:instrText>
    </w:r>
    <w:r w:rsidRPr="00DD267C">
      <w:rPr>
        <w:rFonts w:ascii="Arial" w:hAnsi="Arial" w:cs="Arial"/>
        <w:b/>
        <w:sz w:val="18"/>
        <w:szCs w:val="18"/>
      </w:rPr>
      <w:fldChar w:fldCharType="separate"/>
    </w:r>
    <w:r w:rsidR="00FF3DC1">
      <w:rPr>
        <w:rFonts w:ascii="Arial" w:hAnsi="Arial" w:cs="Arial"/>
        <w:b/>
        <w:noProof/>
        <w:sz w:val="18"/>
        <w:szCs w:val="18"/>
      </w:rPr>
      <w:t>5</w:t>
    </w:r>
    <w:r w:rsidRPr="00DD267C">
      <w:rPr>
        <w:rFonts w:ascii="Arial" w:hAnsi="Arial" w:cs="Arial"/>
        <w:b/>
        <w:sz w:val="18"/>
        <w:szCs w:val="18"/>
      </w:rPr>
      <w:fldChar w:fldCharType="end"/>
    </w:r>
    <w:r w:rsidR="008128FF" w:rsidRPr="00DD267C">
      <w:rPr>
        <w:rFonts w:ascii="Arial" w:hAnsi="Arial" w:cs="Arial"/>
        <w:b/>
        <w:sz w:val="18"/>
        <w:szCs w:val="18"/>
      </w:rPr>
      <w:t xml:space="preserve"> |</w:t>
    </w:r>
    <w:r w:rsidR="008128FF" w:rsidRPr="00DD267C">
      <w:rPr>
        <w:rFonts w:ascii="Arial" w:hAnsi="Arial" w:cs="Arial"/>
        <w:sz w:val="18"/>
        <w:szCs w:val="18"/>
      </w:rPr>
      <w:t xml:space="preserve"> </w:t>
    </w:r>
    <w:r w:rsidR="008128FF" w:rsidRPr="00DD267C">
      <w:rPr>
        <w:rFonts w:ascii="Arial" w:hAnsi="Arial" w:cs="Arial"/>
        <w:color w:val="808080"/>
        <w:sz w:val="18"/>
        <w:szCs w:val="18"/>
      </w:rPr>
      <w:t>Page</w:t>
    </w:r>
  </w:p>
  <w:p w:rsidR="00951ECA" w:rsidRDefault="00951ECA" w:rsidP="00951ECA">
    <w:pPr>
      <w:pStyle w:val="Footer"/>
      <w:pBdr>
        <w:top w:val="single" w:sz="4" w:space="1" w:color="D9D9D9"/>
      </w:pBdr>
      <w:jc w:val="center"/>
      <w:rPr>
        <w:rFonts w:ascii="Arial" w:hAnsi="Arial" w:cs="Arial"/>
        <w:sz w:val="18"/>
        <w:szCs w:val="18"/>
      </w:rPr>
    </w:pPr>
    <w:r w:rsidRPr="00F32DC1">
      <w:rPr>
        <w:rFonts w:ascii="Arial" w:eastAsia="Batang" w:hAnsi="Arial" w:cs="Arial"/>
        <w:sz w:val="18"/>
        <w:szCs w:val="18"/>
      </w:rPr>
      <w:t>Copyright © 201</w:t>
    </w:r>
    <w:r>
      <w:rPr>
        <w:rFonts w:ascii="Arial" w:hAnsi="Arial" w:cs="Arial" w:hint="eastAsia"/>
        <w:sz w:val="18"/>
        <w:szCs w:val="18"/>
      </w:rPr>
      <w:t>1</w:t>
    </w:r>
    <w:r w:rsidRPr="00F32DC1">
      <w:rPr>
        <w:rFonts w:ascii="Arial" w:eastAsia="Batang" w:hAnsi="Arial" w:cs="Arial"/>
        <w:sz w:val="18"/>
        <w:szCs w:val="18"/>
      </w:rPr>
      <w:t xml:space="preserve"> </w:t>
    </w:r>
    <w:r w:rsidR="008128FF">
      <w:rPr>
        <w:rFonts w:ascii="Arial" w:hAnsi="Arial" w:cs="Arial" w:hint="eastAsia"/>
        <w:sz w:val="18"/>
        <w:szCs w:val="18"/>
      </w:rPr>
      <w:t xml:space="preserve">VD Division, </w:t>
    </w:r>
    <w:r w:rsidRPr="00F32DC1">
      <w:rPr>
        <w:rFonts w:ascii="Arial" w:eastAsia="Batang" w:hAnsi="Arial" w:cs="Arial"/>
        <w:sz w:val="18"/>
        <w:szCs w:val="18"/>
      </w:rPr>
      <w:t>Samsung Electronics Co., Ltd. All rights reserved.</w:t>
    </w:r>
    <w:r>
      <w:rPr>
        <w:rFonts w:ascii="Arial" w:hAnsi="Arial" w:cs="Arial" w:hint="eastAsia"/>
        <w:sz w:val="18"/>
        <w:szCs w:val="18"/>
      </w:rPr>
      <w:t xml:space="preserve">  </w:t>
    </w:r>
  </w:p>
  <w:p w:rsidR="00951ECA" w:rsidRPr="00951ECA" w:rsidRDefault="00951ECA" w:rsidP="00951ECA">
    <w:pPr>
      <w:pStyle w:val="Footer"/>
      <w:pBdr>
        <w:top w:val="single" w:sz="4" w:space="1" w:color="D9D9D9"/>
      </w:pBdr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ECA" w:rsidRDefault="008128FF" w:rsidP="008128FF">
    <w:pPr>
      <w:pStyle w:val="Footer"/>
      <w:pBdr>
        <w:top w:val="single" w:sz="4" w:space="1" w:color="D9D9D9"/>
      </w:pBdr>
      <w:jc w:val="center"/>
      <w:rPr>
        <w:rFonts w:ascii="Arial" w:hAnsi="Arial" w:cs="Arial"/>
        <w:sz w:val="18"/>
        <w:szCs w:val="18"/>
      </w:rPr>
    </w:pPr>
    <w:r w:rsidRPr="00F32DC1">
      <w:rPr>
        <w:rFonts w:ascii="Arial" w:eastAsia="Batang" w:hAnsi="Arial" w:cs="Arial"/>
        <w:sz w:val="18"/>
        <w:szCs w:val="18"/>
      </w:rPr>
      <w:t>Copyright © 201</w:t>
    </w:r>
    <w:r>
      <w:rPr>
        <w:rFonts w:ascii="Arial" w:hAnsi="Arial" w:cs="Arial" w:hint="eastAsia"/>
        <w:sz w:val="18"/>
        <w:szCs w:val="18"/>
      </w:rPr>
      <w:t>1</w:t>
    </w:r>
    <w:r w:rsidRPr="00F32DC1">
      <w:rPr>
        <w:rFonts w:ascii="Arial" w:eastAsia="Batang" w:hAnsi="Arial" w:cs="Arial"/>
        <w:sz w:val="18"/>
        <w:szCs w:val="18"/>
      </w:rPr>
      <w:t xml:space="preserve"> </w:t>
    </w:r>
    <w:r>
      <w:rPr>
        <w:rFonts w:ascii="Arial" w:hAnsi="Arial" w:cs="Arial" w:hint="eastAsia"/>
        <w:sz w:val="18"/>
        <w:szCs w:val="18"/>
      </w:rPr>
      <w:t xml:space="preserve">VD Division, </w:t>
    </w:r>
    <w:r w:rsidRPr="00F32DC1">
      <w:rPr>
        <w:rFonts w:ascii="Arial" w:eastAsia="Batang" w:hAnsi="Arial" w:cs="Arial"/>
        <w:sz w:val="18"/>
        <w:szCs w:val="18"/>
      </w:rPr>
      <w:t>Samsung Electronics Co., Ltd. All rights reserved.</w:t>
    </w:r>
    <w:r>
      <w:rPr>
        <w:rFonts w:ascii="Arial" w:hAnsi="Arial" w:cs="Arial" w:hint="eastAsia"/>
        <w:sz w:val="18"/>
        <w:szCs w:val="18"/>
      </w:rPr>
      <w:t xml:space="preserve">  </w:t>
    </w:r>
  </w:p>
  <w:p w:rsidR="008128FF" w:rsidRPr="008128FF" w:rsidRDefault="008128FF" w:rsidP="008128FF">
    <w:pPr>
      <w:pStyle w:val="Footer"/>
      <w:pBdr>
        <w:top w:val="single" w:sz="4" w:space="1" w:color="D9D9D9"/>
      </w:pBdr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27B" w:rsidRDefault="00BD727B" w:rsidP="008765F8">
      <w:r>
        <w:separator/>
      </w:r>
    </w:p>
  </w:footnote>
  <w:footnote w:type="continuationSeparator" w:id="0">
    <w:p w:rsidR="00BD727B" w:rsidRDefault="00BD727B" w:rsidP="008765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ECA" w:rsidRPr="00DD165A" w:rsidRDefault="00951ECA" w:rsidP="00951ECA">
    <w:pPr>
      <w:pStyle w:val="Header"/>
      <w:jc w:val="right"/>
      <w:rPr>
        <w:rFonts w:ascii="Arial" w:hAnsi="Arial" w:cs="Arial"/>
        <w:b/>
        <w:i/>
      </w:rPr>
    </w:pPr>
    <w:r>
      <w:rPr>
        <w:rFonts w:ascii="Calibri" w:hAnsi="Calibri" w:cs="Tahoma" w:hint="eastAsia"/>
        <w:b/>
        <w:i/>
        <w:sz w:val="22"/>
      </w:rPr>
      <w:t>App Description</w:t>
    </w:r>
    <w:r>
      <w:rPr>
        <w:rFonts w:ascii="Arial" w:hAnsi="Arial" w:cs="Arial" w:hint="eastAsia"/>
        <w:b/>
        <w:i/>
      </w:rPr>
      <w:t xml:space="preserve"> Ver. 1.0</w:t>
    </w:r>
  </w:p>
  <w:p w:rsidR="00951ECA" w:rsidRDefault="00951E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8FF" w:rsidRPr="00DD165A" w:rsidRDefault="008128FF" w:rsidP="008128FF">
    <w:pPr>
      <w:pStyle w:val="Header"/>
      <w:jc w:val="right"/>
      <w:rPr>
        <w:rFonts w:ascii="Arial" w:hAnsi="Arial" w:cs="Arial"/>
        <w:b/>
        <w:i/>
      </w:rPr>
    </w:pPr>
    <w:r>
      <w:rPr>
        <w:rFonts w:ascii="Calibri" w:hAnsi="Calibri" w:cs="Tahoma" w:hint="eastAsia"/>
        <w:b/>
        <w:i/>
        <w:sz w:val="22"/>
      </w:rPr>
      <w:t>App Description</w:t>
    </w:r>
    <w:r>
      <w:rPr>
        <w:rFonts w:ascii="Arial" w:hAnsi="Arial" w:cs="Arial" w:hint="eastAsia"/>
        <w:b/>
        <w:i/>
      </w:rPr>
      <w:t xml:space="preserve"> Ver. 1.0</w:t>
    </w:r>
  </w:p>
  <w:p w:rsidR="00951ECA" w:rsidRDefault="00951E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2127A"/>
    <w:multiLevelType w:val="hybridMultilevel"/>
    <w:tmpl w:val="E206A2F4"/>
    <w:lvl w:ilvl="0" w:tplc="CF8A932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CA7B23"/>
    <w:multiLevelType w:val="hybridMultilevel"/>
    <w:tmpl w:val="7E3059A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344A47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C9857CF"/>
    <w:multiLevelType w:val="hybridMultilevel"/>
    <w:tmpl w:val="FBF222A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7847142A"/>
    <w:multiLevelType w:val="hybridMultilevel"/>
    <w:tmpl w:val="68226C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BB8137C"/>
    <w:multiLevelType w:val="hybridMultilevel"/>
    <w:tmpl w:val="9A22A7B8"/>
    <w:lvl w:ilvl="0" w:tplc="27A2BBD6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385A"/>
    <w:rsid w:val="000103AE"/>
    <w:rsid w:val="00043471"/>
    <w:rsid w:val="0006458E"/>
    <w:rsid w:val="000B7635"/>
    <w:rsid w:val="000E6810"/>
    <w:rsid w:val="00100D35"/>
    <w:rsid w:val="00105CFA"/>
    <w:rsid w:val="0010625A"/>
    <w:rsid w:val="001079E4"/>
    <w:rsid w:val="0011034D"/>
    <w:rsid w:val="00112CF8"/>
    <w:rsid w:val="00157B54"/>
    <w:rsid w:val="00162386"/>
    <w:rsid w:val="001674CB"/>
    <w:rsid w:val="00167BC1"/>
    <w:rsid w:val="00174CA3"/>
    <w:rsid w:val="00195EFE"/>
    <w:rsid w:val="001B2BC2"/>
    <w:rsid w:val="001D1955"/>
    <w:rsid w:val="001F43FE"/>
    <w:rsid w:val="00256AB9"/>
    <w:rsid w:val="002A05A7"/>
    <w:rsid w:val="002C042B"/>
    <w:rsid w:val="002C17AB"/>
    <w:rsid w:val="002D5FBE"/>
    <w:rsid w:val="002E4A13"/>
    <w:rsid w:val="002E7169"/>
    <w:rsid w:val="00313C3C"/>
    <w:rsid w:val="00321BB0"/>
    <w:rsid w:val="003229C3"/>
    <w:rsid w:val="00333C22"/>
    <w:rsid w:val="00333D03"/>
    <w:rsid w:val="00364DC2"/>
    <w:rsid w:val="003844BA"/>
    <w:rsid w:val="003A062E"/>
    <w:rsid w:val="003A652E"/>
    <w:rsid w:val="003B2E2D"/>
    <w:rsid w:val="003E3057"/>
    <w:rsid w:val="003F299A"/>
    <w:rsid w:val="00424A12"/>
    <w:rsid w:val="004A2920"/>
    <w:rsid w:val="004A65CD"/>
    <w:rsid w:val="004B78C8"/>
    <w:rsid w:val="004C69D6"/>
    <w:rsid w:val="00502415"/>
    <w:rsid w:val="005037D9"/>
    <w:rsid w:val="00504079"/>
    <w:rsid w:val="00511915"/>
    <w:rsid w:val="0051486D"/>
    <w:rsid w:val="005C5552"/>
    <w:rsid w:val="005D28C4"/>
    <w:rsid w:val="005D75B3"/>
    <w:rsid w:val="006266E5"/>
    <w:rsid w:val="006462E2"/>
    <w:rsid w:val="006526F6"/>
    <w:rsid w:val="006640D0"/>
    <w:rsid w:val="00684ECD"/>
    <w:rsid w:val="006B7E73"/>
    <w:rsid w:val="006C2C7F"/>
    <w:rsid w:val="006D317A"/>
    <w:rsid w:val="007147A5"/>
    <w:rsid w:val="00730C67"/>
    <w:rsid w:val="00770341"/>
    <w:rsid w:val="00775C66"/>
    <w:rsid w:val="0078192B"/>
    <w:rsid w:val="00791556"/>
    <w:rsid w:val="007B6D4A"/>
    <w:rsid w:val="007C05EE"/>
    <w:rsid w:val="007D333A"/>
    <w:rsid w:val="007E1511"/>
    <w:rsid w:val="007F1560"/>
    <w:rsid w:val="008128FF"/>
    <w:rsid w:val="00824125"/>
    <w:rsid w:val="00826E59"/>
    <w:rsid w:val="00831905"/>
    <w:rsid w:val="008630AA"/>
    <w:rsid w:val="00874968"/>
    <w:rsid w:val="008765F8"/>
    <w:rsid w:val="008906E1"/>
    <w:rsid w:val="008C2D04"/>
    <w:rsid w:val="009221AD"/>
    <w:rsid w:val="0094086F"/>
    <w:rsid w:val="0095051B"/>
    <w:rsid w:val="00951ECA"/>
    <w:rsid w:val="009641AA"/>
    <w:rsid w:val="00974514"/>
    <w:rsid w:val="0097779F"/>
    <w:rsid w:val="009B4530"/>
    <w:rsid w:val="009B7FE1"/>
    <w:rsid w:val="00A2750A"/>
    <w:rsid w:val="00A35812"/>
    <w:rsid w:val="00A36B53"/>
    <w:rsid w:val="00A91AF2"/>
    <w:rsid w:val="00A91EA5"/>
    <w:rsid w:val="00AA385A"/>
    <w:rsid w:val="00AC2066"/>
    <w:rsid w:val="00AC769B"/>
    <w:rsid w:val="00AD43D5"/>
    <w:rsid w:val="00AE5C9D"/>
    <w:rsid w:val="00B20259"/>
    <w:rsid w:val="00B33BDC"/>
    <w:rsid w:val="00B44623"/>
    <w:rsid w:val="00B51B65"/>
    <w:rsid w:val="00B95A5F"/>
    <w:rsid w:val="00BB1F36"/>
    <w:rsid w:val="00BD432F"/>
    <w:rsid w:val="00BD727B"/>
    <w:rsid w:val="00BF51FA"/>
    <w:rsid w:val="00C06AD5"/>
    <w:rsid w:val="00C24F78"/>
    <w:rsid w:val="00CB390F"/>
    <w:rsid w:val="00CD1A74"/>
    <w:rsid w:val="00CF157C"/>
    <w:rsid w:val="00D0628F"/>
    <w:rsid w:val="00D37419"/>
    <w:rsid w:val="00D7097F"/>
    <w:rsid w:val="00D8500C"/>
    <w:rsid w:val="00DF1FA3"/>
    <w:rsid w:val="00DF4DFD"/>
    <w:rsid w:val="00E067DB"/>
    <w:rsid w:val="00E23B22"/>
    <w:rsid w:val="00E8057A"/>
    <w:rsid w:val="00E83D24"/>
    <w:rsid w:val="00E867FD"/>
    <w:rsid w:val="00EB3FD8"/>
    <w:rsid w:val="00EC19A7"/>
    <w:rsid w:val="00EE2C6C"/>
    <w:rsid w:val="00EF4766"/>
    <w:rsid w:val="00F14E8E"/>
    <w:rsid w:val="00F36EE2"/>
    <w:rsid w:val="00F46BA1"/>
    <w:rsid w:val="00F5226D"/>
    <w:rsid w:val="00F76639"/>
    <w:rsid w:val="00FC09CC"/>
    <w:rsid w:val="00FF3DC1"/>
    <w:rsid w:val="00FF6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AB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57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5A"/>
    <w:pPr>
      <w:ind w:leftChars="400" w:left="800"/>
    </w:pPr>
  </w:style>
  <w:style w:type="table" w:styleId="TableGrid">
    <w:name w:val="Table Grid"/>
    <w:basedOn w:val="TableNormal"/>
    <w:uiPriority w:val="59"/>
    <w:rsid w:val="00AA38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65F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765F8"/>
  </w:style>
  <w:style w:type="paragraph" w:styleId="Footer">
    <w:name w:val="footer"/>
    <w:basedOn w:val="Normal"/>
    <w:link w:val="FooterChar"/>
    <w:uiPriority w:val="99"/>
    <w:unhideWhenUsed/>
    <w:rsid w:val="008765F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765F8"/>
  </w:style>
  <w:style w:type="paragraph" w:styleId="BalloonText">
    <w:name w:val="Balloon Text"/>
    <w:basedOn w:val="Normal"/>
    <w:link w:val="BalloonTextChar"/>
    <w:uiPriority w:val="99"/>
    <w:semiHidden/>
    <w:unhideWhenUsed/>
    <w:rsid w:val="00BD432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32F"/>
    <w:rPr>
      <w:rFonts w:asciiTheme="majorHAnsi" w:eastAsiaTheme="majorEastAsia" w:hAnsiTheme="majorHAnsi" w:cstheme="majorBid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D333A"/>
    <w:rPr>
      <w:b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057A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8057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67FD"/>
    <w:pPr>
      <w:widowControl/>
      <w:tabs>
        <w:tab w:val="left" w:pos="600"/>
        <w:tab w:val="right" w:leader="dot" w:pos="9016"/>
      </w:tabs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057A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8057A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FC09C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43471"/>
    <w:rPr>
      <w:color w:val="808080"/>
    </w:rPr>
  </w:style>
  <w:style w:type="character" w:styleId="SubtleReference">
    <w:name w:val="Subtle Reference"/>
    <w:basedOn w:val="DefaultParagraphFont"/>
    <w:uiPriority w:val="31"/>
    <w:qFormat/>
    <w:rsid w:val="008906E1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0373D-5796-411B-8694-BEC273E81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kimptoc</cp:lastModifiedBy>
  <cp:revision>5</cp:revision>
  <dcterms:created xsi:type="dcterms:W3CDTF">2011-02-17T21:00:00Z</dcterms:created>
  <dcterms:modified xsi:type="dcterms:W3CDTF">2012-06-10T21:48:00Z</dcterms:modified>
</cp:coreProperties>
</file>